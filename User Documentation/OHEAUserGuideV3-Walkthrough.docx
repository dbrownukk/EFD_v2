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02E" w:rsidRPr="00354A65" w:rsidRDefault="00AB448E" w:rsidP="00354A65">
      <w:pPr>
        <w:pStyle w:val="Title"/>
      </w:pPr>
      <w:r>
        <w:t>Open HEA Software User Guide</w:t>
      </w:r>
    </w:p>
    <w:p w:rsidR="00D3402E" w:rsidRDefault="00D3402E" w:rsidP="002E5BE6"/>
    <w:p w:rsidR="00BE2AB7" w:rsidRPr="001B2D46" w:rsidRDefault="00321D95" w:rsidP="00FD29E2">
      <w:pPr>
        <w:pStyle w:val="Heading1"/>
        <w:pageBreakBefore w:val="0"/>
      </w:pPr>
      <w:bookmarkStart w:id="0" w:name="_Ref520718357"/>
      <w:r w:rsidRPr="001B2D46">
        <w:t>Backg</w:t>
      </w:r>
      <w:r w:rsidR="00BE2AB7" w:rsidRPr="001B2D46">
        <w:t>round</w:t>
      </w:r>
      <w:bookmarkEnd w:id="0"/>
    </w:p>
    <w:p w:rsidR="003C0E6F" w:rsidRPr="00AB448E" w:rsidRDefault="003C0E6F" w:rsidP="00AB448E">
      <w:pPr>
        <w:pStyle w:val="Heading2"/>
      </w:pPr>
      <w:r w:rsidRPr="00AB448E">
        <w:t>The Integrated Database for African Policymakers(IDAPs)</w:t>
      </w:r>
    </w:p>
    <w:p w:rsidR="003F68C8" w:rsidRDefault="008A1EA2" w:rsidP="003C0E6F">
      <w:r>
        <w:t>The Household Economy Approach (HEA)</w:t>
      </w:r>
      <w:r w:rsidR="00D3402E">
        <w:t xml:space="preserve"> is a proven method</w:t>
      </w:r>
      <w:r w:rsidR="003C0E6F">
        <w:t>ology</w:t>
      </w:r>
      <w:r w:rsidR="00D3402E">
        <w:t xml:space="preserve"> and data set for describing how a rural population gets access to the food they nee</w:t>
      </w:r>
      <w:r w:rsidR="00801EFE">
        <w:t>d – a Li</w:t>
      </w:r>
      <w:r>
        <w:t>velihoods dataset. IDAPs</w:t>
      </w:r>
      <w:r w:rsidR="00D3402E">
        <w:t xml:space="preserve"> seeks to integrate </w:t>
      </w:r>
      <w:r w:rsidR="001360EF">
        <w:t>livelihoods data with</w:t>
      </w:r>
      <w:r w:rsidR="00D3402E">
        <w:t xml:space="preserve"> climate, hydrology, weather and crop data to provide an extended analytic dataset that will enable policymakers and researchers to better understand </w:t>
      </w:r>
      <w:r w:rsidR="003F68C8">
        <w:t>the vulnerabilities and risks that face such rural populations.</w:t>
      </w:r>
      <w:r w:rsidR="00FD288C">
        <w:t xml:space="preserve"> For more information on HEA see the </w:t>
      </w:r>
      <w:hyperlink r:id="rId8" w:history="1">
        <w:r w:rsidR="00EC53F0">
          <w:rPr>
            <w:rStyle w:val="Hyperlink"/>
          </w:rPr>
          <w:t>Evidence for Development (EfD) website</w:t>
        </w:r>
      </w:hyperlink>
      <w:r w:rsidR="00FD288C">
        <w:t>.</w:t>
      </w:r>
    </w:p>
    <w:p w:rsidR="003C0E6F" w:rsidRDefault="009441A9" w:rsidP="003C0E6F">
      <w:pPr>
        <w:pStyle w:val="Heading4"/>
      </w:pPr>
      <w:r>
        <w:t>The</w:t>
      </w:r>
      <w:r w:rsidR="00202569">
        <w:t xml:space="preserve"> first</w:t>
      </w:r>
      <w:r w:rsidR="003C0E6F">
        <w:t xml:space="preserve"> </w:t>
      </w:r>
      <w:r w:rsidR="00D3402E">
        <w:t>phase of the project will deliver a globally-accessible and sharable database for collecting and analysing the HEA dataset that is at the heart of IDAPs.</w:t>
      </w:r>
    </w:p>
    <w:p w:rsidR="003C0E6F" w:rsidRDefault="003C0E6F" w:rsidP="00AB448E">
      <w:pPr>
        <w:pStyle w:val="Heading2"/>
      </w:pPr>
      <w:bookmarkStart w:id="1" w:name="SystemOverview"/>
      <w:bookmarkStart w:id="2" w:name="_Toc509224284"/>
      <w:bookmarkEnd w:id="1"/>
      <w:r>
        <w:t>Software Overview</w:t>
      </w:r>
      <w:bookmarkEnd w:id="2"/>
    </w:p>
    <w:p w:rsidR="003C0E6F" w:rsidRDefault="003C0E6F" w:rsidP="003C0E6F">
      <w:r>
        <w:t>The Open Household Economy Approach (</w:t>
      </w:r>
      <w:r w:rsidR="00AB448E">
        <w:t xml:space="preserve">Open HEA or </w:t>
      </w:r>
      <w:r>
        <w:t xml:space="preserve">OHEA) </w:t>
      </w:r>
      <w:r w:rsidR="0042557B">
        <w:t>component of IDAPs</w:t>
      </w:r>
      <w:r w:rsidR="008A1EA2">
        <w:t xml:space="preserve"> is an </w:t>
      </w:r>
      <w:r>
        <w:t xml:space="preserve">application that </w:t>
      </w:r>
      <w:r w:rsidR="00FD288C">
        <w:t>manages</w:t>
      </w:r>
      <w:r>
        <w:t xml:space="preserve"> </w:t>
      </w:r>
      <w:r w:rsidR="00FD288C">
        <w:t xml:space="preserve">the </w:t>
      </w:r>
      <w:r>
        <w:t>data collected during</w:t>
      </w:r>
      <w:r w:rsidR="008A1EA2">
        <w:t xml:space="preserve"> an HEA baseline study. The</w:t>
      </w:r>
      <w:r>
        <w:t xml:space="preserve"> software </w:t>
      </w:r>
      <w:r w:rsidR="0042557B">
        <w:t>allows users to capture</w:t>
      </w:r>
      <w:r w:rsidR="00FD288C">
        <w:t xml:space="preserve"> the results </w:t>
      </w:r>
      <w:r w:rsidR="0042557B">
        <w:t>o</w:t>
      </w:r>
      <w:r w:rsidR="00FD288C">
        <w:t>f HEA Community interview</w:t>
      </w:r>
      <w:r w:rsidR="0042557B">
        <w:t>s to configure their study</w:t>
      </w:r>
      <w:r w:rsidR="00FD288C">
        <w:t xml:space="preserve"> and then </w:t>
      </w:r>
      <w:r>
        <w:t xml:space="preserve">generates </w:t>
      </w:r>
      <w:r w:rsidR="0042557B">
        <w:t xml:space="preserve">template </w:t>
      </w:r>
      <w:r>
        <w:t>spreadsheet</w:t>
      </w:r>
      <w:r w:rsidR="0042557B">
        <w:t>s</w:t>
      </w:r>
      <w:r>
        <w:t xml:space="preserve"> </w:t>
      </w:r>
      <w:r w:rsidR="008A1EA2">
        <w:t>in MS E</w:t>
      </w:r>
      <w:r>
        <w:t xml:space="preserve">xcel format </w:t>
      </w:r>
      <w:r w:rsidR="0042557B">
        <w:t xml:space="preserve">to capture the </w:t>
      </w:r>
      <w:r>
        <w:t xml:space="preserve">data </w:t>
      </w:r>
      <w:r w:rsidR="0042557B">
        <w:t xml:space="preserve">collected in Wealth Group interviews. </w:t>
      </w:r>
      <w:r>
        <w:t xml:space="preserve"> </w:t>
      </w:r>
      <w:r w:rsidR="0042557B">
        <w:t>IDAPs</w:t>
      </w:r>
      <w:r>
        <w:t xml:space="preserve"> </w:t>
      </w:r>
      <w:r w:rsidR="0042557B">
        <w:t xml:space="preserve">eliminates </w:t>
      </w:r>
      <w:r>
        <w:t xml:space="preserve">the need for </w:t>
      </w:r>
      <w:r w:rsidR="0042557B">
        <w:t xml:space="preserve">additional </w:t>
      </w:r>
      <w:r>
        <w:t xml:space="preserve">paper records e.g. maps. It </w:t>
      </w:r>
      <w:r w:rsidR="0042557B">
        <w:t>also stores</w:t>
      </w:r>
      <w:r>
        <w:t xml:space="preserve"> geographical coordinates and </w:t>
      </w:r>
      <w:r w:rsidR="0042557B">
        <w:t xml:space="preserve">other </w:t>
      </w:r>
      <w:r>
        <w:t xml:space="preserve">project </w:t>
      </w:r>
      <w:r w:rsidR="0042557B">
        <w:t xml:space="preserve">site </w:t>
      </w:r>
      <w:r>
        <w:t xml:space="preserve">details e.g. district, sub district, community, date of interview etc. </w:t>
      </w:r>
    </w:p>
    <w:p w:rsidR="003C0E6F" w:rsidRDefault="0042557B" w:rsidP="003C0E6F">
      <w:r>
        <w:t xml:space="preserve">The modules of this program include Project, Community and Wealth Group categories that record information about the area of study </w:t>
      </w:r>
      <w:r w:rsidR="0076415C">
        <w:t>e.g.</w:t>
      </w:r>
      <w:r>
        <w:t xml:space="preserve"> assets and sources of income and types within a community and different wealth group. The application</w:t>
      </w:r>
      <w:r w:rsidR="003C0E6F">
        <w:t xml:space="preserve"> is designed to provide </w:t>
      </w:r>
      <w:r>
        <w:t>reports, charts and other information</w:t>
      </w:r>
      <w:r w:rsidR="003C0E6F">
        <w:t xml:space="preserve"> used by Government, NGO</w:t>
      </w:r>
      <w:r>
        <w:t>s and others that understand how</w:t>
      </w:r>
      <w:r w:rsidR="003C0E6F">
        <w:t xml:space="preserve"> </w:t>
      </w:r>
      <w:r>
        <w:t>communities</w:t>
      </w:r>
      <w:r w:rsidR="003C0E6F">
        <w:t xml:space="preserve"> in different social and economic circumstances </w:t>
      </w:r>
      <w:r>
        <w:t>get the food and cash they need;</w:t>
      </w:r>
      <w:r w:rsidR="003C0E6F">
        <w:t xml:space="preserve"> </w:t>
      </w:r>
      <w:r>
        <w:t>their assets;</w:t>
      </w:r>
      <w:r w:rsidR="009B2AEC">
        <w:t xml:space="preserve"> the opportunities open to them; </w:t>
      </w:r>
      <w:r w:rsidR="003C0E6F">
        <w:t>the constraints they face</w:t>
      </w:r>
      <w:r w:rsidR="009B2AEC">
        <w:t>; and</w:t>
      </w:r>
      <w:r w:rsidR="003C0E6F">
        <w:t xml:space="preserve"> the options open to them at times of crisis. The OHEA</w:t>
      </w:r>
      <w:r>
        <w:t xml:space="preserve"> component of IDAPs will, in future phas</w:t>
      </w:r>
      <w:r w:rsidR="009B2AEC">
        <w:t>es of the project, be integrated</w:t>
      </w:r>
      <w:r>
        <w:t xml:space="preserve"> with other components that will </w:t>
      </w:r>
      <w:r w:rsidR="003C0E6F">
        <w:t xml:space="preserve">incorporate climate change information which is not </w:t>
      </w:r>
      <w:r>
        <w:t xml:space="preserve">currently </w:t>
      </w:r>
      <w:r w:rsidR="003C0E6F">
        <w:t xml:space="preserve">included in </w:t>
      </w:r>
      <w:r>
        <w:t>socio-economy assessment</w:t>
      </w:r>
      <w:r w:rsidR="003C0E6F">
        <w:t xml:space="preserve"> tools. </w:t>
      </w:r>
    </w:p>
    <w:p w:rsidR="00D92A0F" w:rsidRDefault="00D92A0F" w:rsidP="003C0E6F">
      <w:r>
        <w:t>All acronyms and abbreviations used in this document are introduced in full befor</w:t>
      </w:r>
      <w:r w:rsidR="00EC53F0">
        <w:t xml:space="preserve">e being used. </w:t>
      </w:r>
      <w:r>
        <w:t xml:space="preserve">However, for completeness, they are summarised in </w:t>
      </w:r>
      <w:r w:rsidR="00390DD4">
        <w:fldChar w:fldCharType="begin"/>
      </w:r>
      <w:r w:rsidR="00390DD4">
        <w:instrText xml:space="preserve"> REF _Ref514427887 \h </w:instrText>
      </w:r>
      <w:r w:rsidR="00390DD4">
        <w:fldChar w:fldCharType="separate"/>
      </w:r>
      <w:r w:rsidR="006F527E">
        <w:t>Appendix A – Acronyms and Abbreviations</w:t>
      </w:r>
      <w:r w:rsidR="00390DD4">
        <w:fldChar w:fldCharType="end"/>
      </w:r>
      <w:r w:rsidR="00EC53F0">
        <w:t>. Because this software is intended for use by trained HEA practitioners, the terminology and concepts of HEA and Livelihoods measurement are used freely, without explanation. Full explanations are available at the EfD website linked above.</w:t>
      </w:r>
    </w:p>
    <w:p w:rsidR="001B2D46" w:rsidRDefault="001B2D46" w:rsidP="00D322E2">
      <w:pPr>
        <w:pStyle w:val="Heading1"/>
      </w:pPr>
      <w:r w:rsidRPr="001B2D46">
        <w:lastRenderedPageBreak/>
        <w:t xml:space="preserve">A Walkthrough of </w:t>
      </w:r>
      <w:r w:rsidR="00AB448E">
        <w:t>OHEA</w:t>
      </w:r>
    </w:p>
    <w:p w:rsidR="00D92A0F" w:rsidRPr="001B2D46" w:rsidRDefault="009805DD" w:rsidP="00311FA4">
      <w:pPr>
        <w:pStyle w:val="Heading2"/>
        <w:numPr>
          <w:ilvl w:val="1"/>
          <w:numId w:val="17"/>
        </w:numPr>
      </w:pPr>
      <w:r>
        <w:t xml:space="preserve">Introduction to an OHEA Project </w:t>
      </w:r>
    </w:p>
    <w:p w:rsidR="00D3402E" w:rsidRDefault="009805DD" w:rsidP="002E5BE6">
      <w:r>
        <w:t>First, y</w:t>
      </w:r>
      <w:r w:rsidR="00D3402E">
        <w:t>o</w:t>
      </w:r>
      <w:r>
        <w:t>u wi</w:t>
      </w:r>
      <w:r w:rsidR="00D3402E">
        <w:t>ll need a username and password, which you can</w:t>
      </w:r>
      <w:r w:rsidR="003F68C8">
        <w:t xml:space="preserve"> get from the project directors if you are a researcher in a relevant discipline or if your organisation is an accredited user.</w:t>
      </w:r>
    </w:p>
    <w:p w:rsidR="00F62D2E" w:rsidRDefault="00F62D2E" w:rsidP="00F62D2E">
      <w:r>
        <w:t>There are two different levels of credential</w:t>
      </w:r>
      <w:r w:rsidR="009B2AEC">
        <w:t>s that a user of this software may have, practitioner user &amp; administrative user, which have wider access to controlling the software as well as using it. All the features in this guide will accessible to a Practitioner User</w:t>
      </w:r>
    </w:p>
    <w:p w:rsidR="00F62D2E" w:rsidRDefault="00717EC7" w:rsidP="00F62D2E">
      <w:r w:rsidRPr="00717EC7">
        <w:rPr>
          <w:i/>
        </w:rPr>
        <w:t xml:space="preserve">Administrator </w:t>
      </w:r>
      <w:r w:rsidR="00F62D2E" w:rsidRPr="00717EC7">
        <w:rPr>
          <w:i/>
        </w:rPr>
        <w:t>Users</w:t>
      </w:r>
      <w:r w:rsidR="00F62D2E">
        <w:t xml:space="preserve">: those who have authority to </w:t>
      </w:r>
      <w:r>
        <w:t xml:space="preserve">both </w:t>
      </w:r>
      <w:r w:rsidR="00F62D2E">
        <w:t>view and change i</w:t>
      </w:r>
      <w:r>
        <w:t>nformation within the database, for example defining the nutritional value of Crop types.</w:t>
      </w:r>
    </w:p>
    <w:p w:rsidR="00F62D2E" w:rsidRDefault="00F62D2E" w:rsidP="002E5BE6">
      <w:r w:rsidRPr="00717EC7">
        <w:rPr>
          <w:i/>
        </w:rPr>
        <w:t>Practitioner Users</w:t>
      </w:r>
      <w:r>
        <w:t xml:space="preserve"> who have permission to use the software</w:t>
      </w:r>
      <w:r w:rsidR="00717EC7">
        <w:t>, but not change any of the reference data</w:t>
      </w:r>
      <w:r>
        <w:t xml:space="preserve">. </w:t>
      </w:r>
    </w:p>
    <w:p w:rsidR="009B2AEC" w:rsidRPr="00311FA4" w:rsidRDefault="009B2AEC" w:rsidP="00311FA4">
      <w:pPr>
        <w:pStyle w:val="Heading3"/>
      </w:pPr>
      <w:bookmarkStart w:id="3" w:name="_Ref520718871"/>
      <w:r w:rsidRPr="00311FA4">
        <w:t>Logging in</w:t>
      </w:r>
      <w:bookmarkEnd w:id="3"/>
      <w:r w:rsidRPr="00311FA4">
        <w:t xml:space="preserve"> </w:t>
      </w:r>
    </w:p>
    <w:p w:rsidR="00717EC7" w:rsidRDefault="00717EC7" w:rsidP="00717EC7">
      <w:r>
        <w:t xml:space="preserve">We first start by </w:t>
      </w:r>
      <w:r w:rsidRPr="003F3CDC">
        <w:t>clicking</w:t>
      </w:r>
      <w:r>
        <w:t xml:space="preserve"> on the website </w:t>
      </w:r>
      <w:hyperlink r:id="rId9" w:history="1">
        <w:r w:rsidR="00E6399A" w:rsidRPr="00003435">
          <w:rPr>
            <w:rStyle w:val="Hyperlink"/>
          </w:rPr>
          <w:t>http://idaps.walker.ac.uk:8080/EFD_v2/m/SignIn</w:t>
        </w:r>
      </w:hyperlink>
      <w:r w:rsidR="00E6399A">
        <w:t xml:space="preserve">.  </w:t>
      </w:r>
      <w:r>
        <w:t xml:space="preserve">This will give a view that requires to enter the User name and Password to </w:t>
      </w:r>
      <w:r w:rsidR="00A82D26">
        <w:t>access</w:t>
      </w:r>
      <w:r>
        <w:t xml:space="preserve"> the OHEA Software</w:t>
      </w:r>
    </w:p>
    <w:p w:rsidR="005036F7" w:rsidRDefault="00755E99" w:rsidP="005036F7">
      <w:pPr>
        <w:pStyle w:val="BlockText"/>
      </w:pPr>
      <w:r>
        <w:t>In</w:t>
      </w:r>
      <w:r w:rsidR="005036F7">
        <w:t xml:space="preserve"> the “</w:t>
      </w:r>
      <w:r w:rsidR="003B2FD0">
        <w:t>Organization</w:t>
      </w:r>
      <w:r w:rsidR="005036F7">
        <w:t xml:space="preserve">” </w:t>
      </w:r>
      <w:r>
        <w:t>drop-down, select “</w:t>
      </w:r>
      <w:r w:rsidRPr="00755E99">
        <w:t>OHEA_Training</w:t>
      </w:r>
      <w:r>
        <w:t>”</w:t>
      </w:r>
      <w:r w:rsidR="005036F7">
        <w:t>.</w:t>
      </w:r>
    </w:p>
    <w:p w:rsidR="00717EC7" w:rsidRDefault="00717EC7" w:rsidP="005036F7">
      <w:pPr>
        <w:pStyle w:val="BlockText"/>
      </w:pPr>
      <w:r>
        <w:t xml:space="preserve">Enter </w:t>
      </w:r>
      <w:r w:rsidR="005036F7">
        <w:t xml:space="preserve">your </w:t>
      </w:r>
      <w:r>
        <w:t xml:space="preserve">user name </w:t>
      </w:r>
      <w:r w:rsidR="005036F7">
        <w:t>and</w:t>
      </w:r>
      <w:r>
        <w:t xml:space="preserve"> Password then click t</w:t>
      </w:r>
      <w:r w:rsidR="00A82D26">
        <w:t>he “Sign in</w:t>
      </w:r>
      <w:r>
        <w:t xml:space="preserve">” button </w:t>
      </w:r>
    </w:p>
    <w:p w:rsidR="00A82D26" w:rsidRDefault="00A82D26" w:rsidP="00717EC7"/>
    <w:p w:rsidR="00717EC7" w:rsidRDefault="0059691B" w:rsidP="00717EC7">
      <w:r w:rsidRPr="001F0889">
        <w:rPr>
          <w:rFonts w:ascii="Calibri" w:eastAsia="Calibri" w:hAnsi="Calibri" w:cs="Times New Roman"/>
          <w:noProof/>
          <w:lang w:eastAsia="en-GB"/>
        </w:rPr>
        <w:drawing>
          <wp:inline distT="0" distB="0" distL="0" distR="0" wp14:anchorId="3FE8C743" wp14:editId="603118B3">
            <wp:extent cx="4051005" cy="2333625"/>
            <wp:effectExtent l="0" t="0" r="635" b="3175"/>
            <wp:docPr id="2" name="Picture 2" descr="C:\Users\Stella Ngoleka\Desktop\OH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tella Ngoleka\Desktop\OHE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095" cy="2338285"/>
                    </a:xfrm>
                    <a:prstGeom prst="rect">
                      <a:avLst/>
                    </a:prstGeom>
                    <a:noFill/>
                    <a:ln>
                      <a:noFill/>
                    </a:ln>
                  </pic:spPr>
                </pic:pic>
              </a:graphicData>
            </a:graphic>
          </wp:inline>
        </w:drawing>
      </w:r>
    </w:p>
    <w:p w:rsidR="00717EC7" w:rsidRDefault="00717EC7" w:rsidP="00717EC7">
      <w:r>
        <w:t xml:space="preserve">When you log in you normally see the screen </w:t>
      </w:r>
      <w:r w:rsidR="00B84A31">
        <w:t xml:space="preserve">you were looking at </w:t>
      </w:r>
      <w:r>
        <w:t>before you l</w:t>
      </w:r>
      <w:r w:rsidR="00B84A31">
        <w:t>ast l</w:t>
      </w:r>
      <w:r>
        <w:t xml:space="preserve">ogged out. The first time you log in you will see a page will appear with “Start” and “First steps” on the Menu. </w:t>
      </w:r>
    </w:p>
    <w:p w:rsidR="00717EC7" w:rsidRDefault="0059691B" w:rsidP="00717EC7">
      <w:r w:rsidRPr="00527A7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x-none" w:bidi="x-none"/>
        </w:rPr>
        <w:lastRenderedPageBreak/>
        <w:drawing>
          <wp:inline distT="0" distB="0" distL="0" distR="0" wp14:anchorId="517B1AAB" wp14:editId="7ABAF28D">
            <wp:extent cx="5727700" cy="2941320"/>
            <wp:effectExtent l="0" t="0" r="0" b="5080"/>
            <wp:docPr id="16" name="Picture 3" descr="C:\Users\Stella Ngoleka\Desktop\ohea\Screenshots\Screenshot 2018-03-12 10.40.44.png">
              <a:extLst xmlns:a="http://schemas.openxmlformats.org/drawingml/2006/main">
                <a:ext uri="{FF2B5EF4-FFF2-40B4-BE49-F238E27FC236}">
                  <a16:creationId xmlns:a16="http://schemas.microsoft.com/office/drawing/2014/main" id="{FF87FCB9-0C05-FE4D-B6A1-697488BC3A83}"/>
                </a:ext>
              </a:extLst>
            </wp:docPr>
            <wp:cNvGraphicFramePr/>
            <a:graphic xmlns:a="http://schemas.openxmlformats.org/drawingml/2006/main">
              <a:graphicData uri="http://schemas.openxmlformats.org/drawingml/2006/picture">
                <pic:pic xmlns:pic="http://schemas.openxmlformats.org/drawingml/2006/picture">
                  <pic:nvPicPr>
                    <pic:cNvPr id="4" name="Picture 3" descr="C:\Users\Stella Ngoleka\Desktop\ohea\Screenshots\Screenshot 2018-03-12 10.40.44.png">
                      <a:extLst>
                        <a:ext uri="{FF2B5EF4-FFF2-40B4-BE49-F238E27FC236}">
                          <a16:creationId xmlns:a16="http://schemas.microsoft.com/office/drawing/2014/main" id="{FF87FCB9-0C05-FE4D-B6A1-697488BC3A83}"/>
                        </a:ext>
                      </a:extLst>
                    </pic:cNvPr>
                    <pic:cNvPicPr/>
                  </pic:nvPicPr>
                  <pic:blipFill rotWithShape="1">
                    <a:blip r:embed="rId11">
                      <a:extLst>
                        <a:ext uri="{28A0092B-C50C-407E-A947-70E740481C1C}">
                          <a14:useLocalDpi xmlns:a14="http://schemas.microsoft.com/office/drawing/2010/main" val="0"/>
                        </a:ext>
                      </a:extLst>
                    </a:blip>
                    <a:srcRect l="1" r="29580" b="30996"/>
                    <a:stretch/>
                  </pic:blipFill>
                  <pic:spPr bwMode="auto">
                    <a:xfrm>
                      <a:off x="0" y="0"/>
                      <a:ext cx="5727700" cy="2941320"/>
                    </a:xfrm>
                    <a:prstGeom prst="rect">
                      <a:avLst/>
                    </a:prstGeom>
                    <a:noFill/>
                    <a:ln>
                      <a:noFill/>
                    </a:ln>
                  </pic:spPr>
                </pic:pic>
              </a:graphicData>
            </a:graphic>
          </wp:inline>
        </w:drawing>
      </w:r>
    </w:p>
    <w:p w:rsidR="00717EC7" w:rsidRDefault="003242F5" w:rsidP="00717EC7">
      <w:pPr>
        <w:pStyle w:val="BlockText"/>
      </w:pPr>
      <w:r>
        <w:t xml:space="preserve">Click </w:t>
      </w:r>
      <w:r w:rsidR="00717EC7" w:rsidRPr="003242F5">
        <w:rPr>
          <w:b/>
        </w:rPr>
        <w:t>Start</w:t>
      </w:r>
    </w:p>
    <w:p w:rsidR="00717EC7" w:rsidRDefault="001B2D46" w:rsidP="00717EC7">
      <w:r>
        <w:t>When</w:t>
      </w:r>
      <w:r w:rsidR="00717EC7">
        <w:t xml:space="preserve"> you </w:t>
      </w:r>
      <w:r w:rsidR="00717EC7" w:rsidRPr="00B17EE1">
        <w:t xml:space="preserve">Click on the Start button a menu with the modules </w:t>
      </w:r>
      <w:r w:rsidR="00717EC7">
        <w:t>will appear. You can search</w:t>
      </w:r>
      <w:r>
        <w:t xml:space="preserve"> the</w:t>
      </w:r>
      <w:r w:rsidR="00E749F4">
        <w:t xml:space="preserve"> module of your application </w:t>
      </w:r>
      <w:r>
        <w:t xml:space="preserve">that you want to use </w:t>
      </w:r>
      <w:r w:rsidR="00E749F4">
        <w:t xml:space="preserve">(Community, Project, Country etc.) in the </w:t>
      </w:r>
      <w:r w:rsidR="00717EC7">
        <w:t>“Search Modules”</w:t>
      </w:r>
      <w:r w:rsidR="00E749F4">
        <w:t xml:space="preserve"> search box.</w:t>
      </w:r>
    </w:p>
    <w:p w:rsidR="00717EC7" w:rsidRDefault="00324C58" w:rsidP="00E749F4">
      <w:ins w:id="4" w:author="dai clegg" w:date="2019-02-18T12:49:00Z">
        <w:r w:rsidRPr="000D288F">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x-none" w:bidi="x-none"/>
          </w:rPr>
          <mc:AlternateContent>
            <mc:Choice Requires="wpg">
              <w:drawing>
                <wp:anchor distT="0" distB="0" distL="114300" distR="114300" simplePos="0" relativeHeight="251659264" behindDoc="0" locked="0" layoutInCell="1" allowOverlap="0" wp14:anchorId="6A2F5910" wp14:editId="3578A8BC">
                  <wp:simplePos x="0" y="0"/>
                  <wp:positionH relativeFrom="column">
                    <wp:posOffset>241300</wp:posOffset>
                  </wp:positionH>
                  <wp:positionV relativeFrom="page">
                    <wp:posOffset>5334000</wp:posOffset>
                  </wp:positionV>
                  <wp:extent cx="4611600" cy="2592000"/>
                  <wp:effectExtent l="0" t="0" r="0" b="0"/>
                  <wp:wrapTopAndBottom/>
                  <wp:docPr id="59"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611600" cy="2592000"/>
                            <a:chOff x="0" y="0"/>
                            <a:chExt cx="4610100" cy="2590800"/>
                          </a:xfrm>
                        </wpg:grpSpPr>
                        <pic:pic xmlns:pic="http://schemas.openxmlformats.org/drawingml/2006/picture">
                          <pic:nvPicPr>
                            <pic:cNvPr id="60" name="Picture 60" descr="C:\Users\Stella Ngoleka\Desktop\OHEA\Screenshot 2019-02-14 17.42.25.png">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590800"/>
                            </a:xfrm>
                            <a:prstGeom prst="rect">
                              <a:avLst/>
                            </a:prstGeom>
                            <a:noFill/>
                            <a:ln>
                              <a:noFill/>
                            </a:ln>
                          </pic:spPr>
                        </pic:pic>
                        <wps:wsp>
                          <wps:cNvPr id="61" name="Frame 61">
                            <a:extLst/>
                          </wps:cNvPr>
                          <wps:cNvSpPr/>
                          <wps:spPr>
                            <a:xfrm>
                              <a:off x="52537" y="596239"/>
                              <a:ext cx="2960269" cy="928839"/>
                            </a:xfrm>
                            <a:prstGeom prst="frame">
                              <a:avLst>
                                <a:gd name="adj1" fmla="val 5361"/>
                              </a:avLst>
                            </a:prstGeom>
                            <a:noFill/>
                            <a:ln w="28575" cmpd="dbl">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wrap="none" rtlCol="0" anchor="ctr"/>
                        </wps:wsp>
                      </wpg:wgp>
                    </a:graphicData>
                  </a:graphic>
                  <wp14:sizeRelH relativeFrom="margin">
                    <wp14:pctWidth>0</wp14:pctWidth>
                  </wp14:sizeRelH>
                  <wp14:sizeRelV relativeFrom="margin">
                    <wp14:pctHeight>0</wp14:pctHeight>
                  </wp14:sizeRelV>
                </wp:anchor>
              </w:drawing>
            </mc:Choice>
            <mc:Fallback>
              <w:pict>
                <v:group w14:anchorId="0E29699D" id="Group 5" o:spid="_x0000_s1026" style="position:absolute;margin-left:19pt;margin-top:420pt;width:363.1pt;height:204.1pt;z-index:251659264;mso-position-vertical-relative:page;mso-width-relative:margin;mso-height-relative:margin" coordsize="46101,259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&#13;&#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width:46101;height:259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">
                    <v:imagedata r:id="rId13" o:title="Screenshot 2019-02-14 17.42.25"/>
                  </v:shape>
                  <v:shape id="Frame 61" o:spid="_x0000_s1028" style="position:absolute;left:525;top:5962;width:29603;height:9288;visibility:visible;mso-wrap-style:none;v-text-anchor:middle" coordsize="2960269,9288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" path="m,l2960269,r,928839l,928839,,xm49795,49795r,829249l2910474,879044r,-829249l49795,49795xe" filled="f" strokecolor="red" strokeweight="2.25pt">
                    <v:stroke linestyle="thinThin" joinstyle="miter"/>
                    <v:path arrowok="t" o:connecttype="custom" o:connectlocs="0,0;2960269,0;2960269,928839;0,928839;0,0;49795,49795;49795,879044;2910474,879044;2910474,49795;49795,49795" o:connectangles="0,0,0,0,0,0,0,0,0,0"/>
                  </v:shape>
                  <w10:wrap type="topAndBottom" anchory="page"/>
                </v:group>
              </w:pict>
            </mc:Fallback>
          </mc:AlternateContent>
        </w:r>
      </w:ins>
    </w:p>
    <w:p w:rsidR="00E749F4" w:rsidRPr="001B2D46" w:rsidRDefault="001B2D46" w:rsidP="00311FA4">
      <w:pPr>
        <w:pStyle w:val="Heading3"/>
      </w:pPr>
      <w:r w:rsidRPr="001B2D46">
        <w:t xml:space="preserve">Viewing a </w:t>
      </w:r>
      <w:r w:rsidR="00BE2AB7" w:rsidRPr="001B2D46">
        <w:t>Project</w:t>
      </w:r>
    </w:p>
    <w:p w:rsidR="00E749F4" w:rsidRDefault="00E749F4" w:rsidP="00E749F4">
      <w:pPr>
        <w:pStyle w:val="BlockText"/>
      </w:pPr>
      <w:r>
        <w:t>Start to type “Project” in the Search Modules box; take a pause and it will find the “Project” module.</w:t>
      </w:r>
    </w:p>
    <w:p w:rsidR="00E749F4" w:rsidRDefault="003242F5" w:rsidP="00E749F4">
      <w:pPr>
        <w:pStyle w:val="BlockText"/>
      </w:pPr>
      <w:r>
        <w:t xml:space="preserve">Select and click </w:t>
      </w:r>
      <w:r w:rsidRPr="003242F5">
        <w:rPr>
          <w:b/>
        </w:rPr>
        <w:t>Project</w:t>
      </w:r>
      <w:r w:rsidR="00E749F4">
        <w:t>.</w:t>
      </w:r>
    </w:p>
    <w:p w:rsidR="00E749F4" w:rsidRDefault="00E749F4" w:rsidP="006F527E">
      <w:r>
        <w:t>You will see a list of all Projects</w:t>
      </w:r>
      <w:r w:rsidR="0044060B">
        <w:t xml:space="preserve"> that are</w:t>
      </w:r>
      <w:r>
        <w:t xml:space="preserve"> available to you</w:t>
      </w:r>
      <w:r w:rsidR="0044060B">
        <w:t xml:space="preserve">; </w:t>
      </w:r>
      <w:r>
        <w:t xml:space="preserve">some of these </w:t>
      </w:r>
      <w:r w:rsidR="005036F7">
        <w:t>will</w:t>
      </w:r>
      <w:r>
        <w:t xml:space="preserve"> have been created by other users.</w:t>
      </w:r>
      <w:r w:rsidR="0044060B">
        <w:t xml:space="preserve"> It will look something like the screenshot below.</w:t>
      </w:r>
    </w:p>
    <w:p w:rsidR="00E749F4" w:rsidRPr="00E749F4" w:rsidRDefault="00E749F4" w:rsidP="00E749F4"/>
    <w:p w:rsidR="00D3402E" w:rsidRDefault="00324C58" w:rsidP="002E5BE6">
      <w:r w:rsidRPr="001F0889">
        <w:rPr>
          <w:rFonts w:ascii="Calibri" w:eastAsia="Calibri" w:hAnsi="Calibri" w:cs="Times New Roman"/>
          <w:noProof/>
          <w:lang w:eastAsia="en-GB"/>
        </w:rPr>
        <w:drawing>
          <wp:inline distT="0" distB="0" distL="0" distR="0" wp14:anchorId="3A1EB2F2" wp14:editId="46C3CE92">
            <wp:extent cx="5724525" cy="3219450"/>
            <wp:effectExtent l="0" t="0" r="9525" b="0"/>
            <wp:docPr id="42" name="Picture 42" descr="C:\Users\Stella Ngoleka\Desktop\OHEA\Screenshot 2019-02-14 17.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tella Ngoleka\Desktop\OHEA\Screenshot 2019-02-14 17.46.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E749F4" w:rsidRDefault="00E749F4" w:rsidP="002E5BE6"/>
    <w:p w:rsidR="00D3402E" w:rsidRDefault="00D3402E" w:rsidP="002E5BE6">
      <w:r>
        <w:t xml:space="preserve">Each line is a project. </w:t>
      </w:r>
    </w:p>
    <w:p w:rsidR="00E749F4" w:rsidRDefault="00D3402E" w:rsidP="002E5BE6">
      <w:r>
        <w:t>In HEA</w:t>
      </w:r>
      <w:r w:rsidR="003508A2">
        <w:t>,</w:t>
      </w:r>
      <w:r>
        <w:t xml:space="preserve"> a Project is typically the survey of a Livelihood </w:t>
      </w:r>
      <w:r w:rsidR="00E749F4">
        <w:t>Zone (LZ) at a number of Sites.</w:t>
      </w:r>
    </w:p>
    <w:p w:rsidR="00E749F4" w:rsidRDefault="00D3402E" w:rsidP="002E5BE6">
      <w:r>
        <w:t>An LZ is an area of a country.</w:t>
      </w:r>
    </w:p>
    <w:p w:rsidR="00E749F4" w:rsidRDefault="00E749F4" w:rsidP="00E749F4">
      <w:pPr>
        <w:pStyle w:val="BlockText"/>
      </w:pPr>
      <w:r>
        <w:t xml:space="preserve">Click </w:t>
      </w:r>
      <w:r w:rsidR="00BA158C">
        <w:t>on</w:t>
      </w:r>
      <w:r>
        <w:t xml:space="preserve"> the example project “</w:t>
      </w:r>
      <w:r w:rsidR="00262C94">
        <w:t>Tutorial</w:t>
      </w:r>
      <w:r>
        <w:t>” in th</w:t>
      </w:r>
      <w:r w:rsidR="00BA158C">
        <w:t>e list.</w:t>
      </w:r>
    </w:p>
    <w:p w:rsidR="00BA158C" w:rsidRPr="00BA158C" w:rsidRDefault="00BA158C" w:rsidP="00BA158C">
      <w:r>
        <w:t xml:space="preserve">When you click on this project, you’ll see, amongst other details, the map of this LZ, in the Mukono of Uganda. </w:t>
      </w:r>
    </w:p>
    <w:p w:rsidR="001067C9" w:rsidRDefault="001067C9" w:rsidP="00FB2B6D">
      <w:pPr>
        <w:pStyle w:val="ListParagraph"/>
      </w:pPr>
      <w:r w:rsidRPr="003508A2">
        <w:rPr>
          <w:u w:val="single"/>
        </w:rPr>
        <w:t>Hint</w:t>
      </w:r>
      <w:r>
        <w:t xml:space="preserve">: </w:t>
      </w:r>
      <w:r w:rsidRPr="003508A2">
        <w:t xml:space="preserve">If you </w:t>
      </w:r>
      <w:r w:rsidRPr="007B630B">
        <w:rPr>
          <w:b/>
        </w:rPr>
        <w:t>don’t</w:t>
      </w:r>
      <w:r w:rsidRPr="003508A2">
        <w:t xml:space="preserve"> see this </w:t>
      </w:r>
      <w:r>
        <w:t xml:space="preserve">project immediately, click on the word “Project” at the top of the list and it will sort the projects into alphabetic order. Note there may be more than one page of projects to </w:t>
      </w:r>
      <w:r w:rsidR="00670738">
        <w:t>dcroll</w:t>
      </w:r>
      <w:r>
        <w:t xml:space="preserve"> through.</w:t>
      </w:r>
    </w:p>
    <w:p w:rsidR="00BA158C" w:rsidRDefault="00324C58" w:rsidP="00BA158C">
      <w:r w:rsidRPr="001F0889">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lastRenderedPageBreak/>
        <w:drawing>
          <wp:inline distT="0" distB="0" distL="0" distR="0" wp14:anchorId="08426CD3" wp14:editId="775598EA">
            <wp:extent cx="5724525" cy="3219450"/>
            <wp:effectExtent l="0" t="0" r="9525" b="0"/>
            <wp:docPr id="41" name="Picture 41" descr="C:\Users\Stella Ngoleka\Dropbox\Screenshots\Screenshot 2019-02-14 17.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tella Ngoleka\Dropbox\Screenshots\Screenshot 2019-02-14 17.56.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262C94" w:rsidRDefault="00857DFF" w:rsidP="00857DFF">
      <w:pPr>
        <w:pBdr>
          <w:top w:val="single" w:sz="2" w:space="10" w:color="4472C4"/>
          <w:left w:val="single" w:sz="2" w:space="10" w:color="4472C4"/>
          <w:bottom w:val="single" w:sz="2" w:space="10" w:color="4472C4"/>
          <w:right w:val="single" w:sz="2" w:space="10" w:color="4472C4"/>
        </w:pBdr>
        <w:spacing w:after="120"/>
        <w:ind w:left="1152" w:right="1152"/>
        <w:rPr>
          <w:rFonts w:ascii="Calibri" w:eastAsia="Times New Roman" w:hAnsi="Calibri" w:cs="Times New Roman"/>
          <w:i/>
          <w:iCs/>
          <w:color w:val="4472C4"/>
        </w:rPr>
      </w:pPr>
      <w:r>
        <w:rPr>
          <w:rFonts w:ascii="Calibri" w:eastAsia="Times New Roman" w:hAnsi="Calibri" w:cs="Times New Roman"/>
          <w:i/>
          <w:iCs/>
          <w:color w:val="4472C4"/>
        </w:rPr>
        <w:t>C</w:t>
      </w:r>
      <w:r w:rsidR="00324C58" w:rsidRPr="001F0889">
        <w:rPr>
          <w:rFonts w:ascii="Calibri" w:eastAsia="Times New Roman" w:hAnsi="Calibri" w:cs="Times New Roman"/>
          <w:i/>
          <w:iCs/>
          <w:color w:val="4472C4"/>
        </w:rPr>
        <w:t xml:space="preserve">lick the </w:t>
      </w:r>
      <w:r w:rsidR="00324C58" w:rsidRPr="00262C94">
        <w:rPr>
          <w:rFonts w:ascii="Calibri" w:eastAsia="Times New Roman" w:hAnsi="Calibri" w:cs="Times New Roman"/>
          <w:b/>
          <w:i/>
          <w:iCs/>
          <w:color w:val="4472C4"/>
        </w:rPr>
        <w:t>pencil</w:t>
      </w:r>
      <w:r w:rsidR="00324C58" w:rsidRPr="001F0889">
        <w:rPr>
          <w:rFonts w:ascii="Calibri" w:eastAsia="Times New Roman" w:hAnsi="Calibri" w:cs="Times New Roman"/>
          <w:i/>
          <w:iCs/>
          <w:color w:val="4472C4"/>
        </w:rPr>
        <w:t xml:space="preserve"> symbol on the left of the screen</w:t>
      </w:r>
      <w:r>
        <w:rPr>
          <w:rFonts w:ascii="Calibri" w:eastAsia="Times New Roman" w:hAnsi="Calibri" w:cs="Times New Roman"/>
          <w:i/>
          <w:iCs/>
          <w:color w:val="4472C4"/>
        </w:rPr>
        <w:t>, t</w:t>
      </w:r>
      <w:r w:rsidRPr="001F0889">
        <w:rPr>
          <w:rFonts w:ascii="Calibri" w:eastAsia="Times New Roman" w:hAnsi="Calibri" w:cs="Times New Roman"/>
          <w:i/>
          <w:iCs/>
          <w:color w:val="4472C4"/>
        </w:rPr>
        <w:t>o edit existing information</w:t>
      </w:r>
      <w:r>
        <w:rPr>
          <w:rFonts w:ascii="Calibri" w:eastAsia="Times New Roman" w:hAnsi="Calibri" w:cs="Times New Roman"/>
          <w:i/>
          <w:iCs/>
          <w:color w:val="4472C4"/>
        </w:rPr>
        <w:t>.</w:t>
      </w:r>
      <w:r w:rsidRPr="001F0889">
        <w:rPr>
          <w:rFonts w:ascii="Calibri" w:eastAsia="Times New Roman" w:hAnsi="Calibri" w:cs="Times New Roman"/>
          <w:i/>
          <w:iCs/>
          <w:color w:val="4472C4"/>
        </w:rPr>
        <w:t xml:space="preserve"> </w:t>
      </w:r>
      <w:r w:rsidR="00324C58" w:rsidRPr="001F0889">
        <w:rPr>
          <w:rFonts w:ascii="Calibri" w:eastAsia="Times New Roman" w:hAnsi="Calibri" w:cs="Times New Roman"/>
          <w:i/>
          <w:iCs/>
          <w:color w:val="4472C4"/>
        </w:rPr>
        <w:t xml:space="preserve">This edit pencil symbol application applies to all modules. </w:t>
      </w:r>
    </w:p>
    <w:p w:rsidR="00262C94" w:rsidRPr="001F0889" w:rsidRDefault="00857DFF" w:rsidP="00857DFF">
      <w:pPr>
        <w:pBdr>
          <w:top w:val="single" w:sz="2" w:space="10" w:color="4472C4"/>
          <w:left w:val="single" w:sz="2" w:space="10" w:color="4472C4"/>
          <w:bottom w:val="single" w:sz="2" w:space="10" w:color="4472C4"/>
          <w:right w:val="single" w:sz="2" w:space="10" w:color="4472C4"/>
        </w:pBdr>
        <w:spacing w:after="120"/>
        <w:ind w:left="1152" w:right="1152"/>
        <w:rPr>
          <w:rFonts w:ascii="Calibri" w:eastAsia="Times New Roman" w:hAnsi="Calibri" w:cs="Times New Roman"/>
          <w:i/>
          <w:iCs/>
          <w:color w:val="4472C4"/>
        </w:rPr>
      </w:pPr>
      <w:r>
        <w:rPr>
          <w:rFonts w:ascii="Calibri" w:eastAsia="Times New Roman" w:hAnsi="Calibri" w:cs="Times New Roman"/>
          <w:i/>
          <w:iCs/>
          <w:color w:val="4472C4"/>
        </w:rPr>
        <w:t>There is no need to change any of the</w:t>
      </w:r>
      <w:r w:rsidR="00670738">
        <w:rPr>
          <w:rFonts w:ascii="Calibri" w:eastAsia="Times New Roman" w:hAnsi="Calibri" w:cs="Times New Roman"/>
          <w:i/>
          <w:iCs/>
          <w:color w:val="4472C4"/>
        </w:rPr>
        <w:t xml:space="preserve"> </w:t>
      </w:r>
      <w:r>
        <w:rPr>
          <w:rFonts w:ascii="Calibri" w:eastAsia="Times New Roman" w:hAnsi="Calibri" w:cs="Times New Roman"/>
          <w:i/>
          <w:iCs/>
          <w:color w:val="4472C4"/>
        </w:rPr>
        <w:t>Livelihood Zone data right now so just c</w:t>
      </w:r>
      <w:r w:rsidR="00262C94">
        <w:rPr>
          <w:rFonts w:ascii="Calibri" w:eastAsia="Times New Roman" w:hAnsi="Calibri" w:cs="Times New Roman"/>
          <w:i/>
          <w:iCs/>
          <w:color w:val="4472C4"/>
        </w:rPr>
        <w:t xml:space="preserve">lick on the </w:t>
      </w:r>
      <w:r w:rsidR="00262C94" w:rsidRPr="00262C94">
        <w:rPr>
          <w:rFonts w:ascii="Calibri" w:eastAsia="Times New Roman" w:hAnsi="Calibri" w:cs="Times New Roman"/>
          <w:b/>
          <w:i/>
          <w:iCs/>
          <w:color w:val="4472C4"/>
        </w:rPr>
        <w:t>Close</w:t>
      </w:r>
      <w:r w:rsidR="00262C94">
        <w:rPr>
          <w:rFonts w:ascii="Calibri" w:eastAsia="Times New Roman" w:hAnsi="Calibri" w:cs="Times New Roman"/>
          <w:i/>
          <w:iCs/>
          <w:color w:val="4472C4"/>
        </w:rPr>
        <w:t xml:space="preserve"> button to end the edit</w:t>
      </w:r>
      <w:r>
        <w:rPr>
          <w:rFonts w:ascii="Calibri" w:eastAsia="Times New Roman" w:hAnsi="Calibri" w:cs="Times New Roman"/>
          <w:i/>
          <w:iCs/>
          <w:color w:val="4472C4"/>
        </w:rPr>
        <w:t>.</w:t>
      </w:r>
    </w:p>
    <w:p w:rsidR="00324C58" w:rsidRPr="001F0889" w:rsidRDefault="00324C58" w:rsidP="00324C58">
      <w:pPr>
        <w:pBdr>
          <w:top w:val="single" w:sz="2" w:space="10" w:color="4472C4"/>
          <w:left w:val="single" w:sz="2" w:space="10" w:color="4472C4"/>
          <w:bottom w:val="single" w:sz="2" w:space="10" w:color="4472C4"/>
          <w:right w:val="single" w:sz="2" w:space="10" w:color="4472C4"/>
        </w:pBdr>
        <w:spacing w:after="120"/>
        <w:ind w:left="1152" w:right="1152"/>
        <w:rPr>
          <w:rFonts w:ascii="Calibri" w:eastAsia="Times New Roman" w:hAnsi="Calibri" w:cs="Times New Roman"/>
          <w:i/>
          <w:iCs/>
          <w:color w:val="4472C4"/>
        </w:rPr>
      </w:pPr>
      <w:r w:rsidRPr="001F0889">
        <w:rPr>
          <w:rFonts w:ascii="Calibri" w:eastAsia="Times New Roman" w:hAnsi="Calibri" w:cs="Times New Roman"/>
          <w:i/>
          <w:iCs/>
          <w:color w:val="4472C4"/>
        </w:rPr>
        <w:t xml:space="preserve">Click on the </w:t>
      </w:r>
      <w:r w:rsidRPr="001F0889">
        <w:rPr>
          <w:rFonts w:ascii="Calibri" w:eastAsia="Times New Roman" w:hAnsi="Calibri" w:cs="Times New Roman"/>
          <w:b/>
          <w:i/>
          <w:iCs/>
          <w:color w:val="4472C4"/>
        </w:rPr>
        <w:t>List</w:t>
      </w:r>
      <w:r w:rsidRPr="001F0889">
        <w:rPr>
          <w:rFonts w:ascii="Calibri" w:eastAsia="Times New Roman" w:hAnsi="Calibri" w:cs="Times New Roman"/>
          <w:i/>
          <w:iCs/>
          <w:color w:val="4472C4"/>
        </w:rPr>
        <w:t xml:space="preserve"> tab in the top right of the screen to return to the list of Projects.</w:t>
      </w:r>
    </w:p>
    <w:p w:rsidR="00D3402E" w:rsidRDefault="00BA158C" w:rsidP="00FB2B6D">
      <w:pPr>
        <w:pStyle w:val="ListParagraph"/>
      </w:pPr>
      <w:r w:rsidRPr="00BA158C">
        <w:rPr>
          <w:u w:val="single"/>
        </w:rPr>
        <w:t>Hint:</w:t>
      </w:r>
      <w:r>
        <w:t xml:space="preserve"> </w:t>
      </w:r>
      <w:r w:rsidR="00D3402E">
        <w:t>“List” and “Detail” view</w:t>
      </w:r>
      <w:r w:rsidR="00030DF3">
        <w:t>s</w:t>
      </w:r>
      <w:r w:rsidR="00D3402E">
        <w:t xml:space="preserve"> are generally available on most modules. You can navigate between them using these tabs.</w:t>
      </w:r>
    </w:p>
    <w:p w:rsidR="00D3402E" w:rsidRDefault="00D3402E" w:rsidP="00FB2B6D">
      <w:pPr>
        <w:pStyle w:val="ListParagraph"/>
      </w:pPr>
      <w:r>
        <w:t>As we saw, clicking on a field of a row in the Li</w:t>
      </w:r>
      <w:r w:rsidR="00030DF3">
        <w:t xml:space="preserve">st view shows you the Detail </w:t>
      </w:r>
      <w:r>
        <w:t>view of that record.</w:t>
      </w:r>
    </w:p>
    <w:p w:rsidR="002E5BE6" w:rsidRDefault="001B2D46" w:rsidP="00311FA4">
      <w:pPr>
        <w:pStyle w:val="Heading3"/>
      </w:pPr>
      <w:r>
        <w:t>Examining the Communities in a Project</w:t>
      </w:r>
    </w:p>
    <w:p w:rsidR="001B2D46" w:rsidRDefault="001B2D46" w:rsidP="001B2D46">
      <w:r>
        <w:t xml:space="preserve">An HEA baseline study will visit a number of communities, each at a different site in the Livelihood Zone. At each Site (which is usually a village within the LZ) a number of interviews will be conducted with representatives of the Community that live there. </w:t>
      </w:r>
    </w:p>
    <w:p w:rsidR="001B2D46" w:rsidRPr="001B2D46" w:rsidRDefault="001B2D46" w:rsidP="001B2D46">
      <w:r>
        <w:t>The detail of the first interview, called the Community interview, is recorded in the detail of a Community record.</w:t>
      </w:r>
    </w:p>
    <w:p w:rsidR="000563BA" w:rsidRDefault="001B2D46" w:rsidP="005134F7">
      <w:pPr>
        <w:pStyle w:val="BlockText"/>
        <w:keepNext/>
        <w:pBdr>
          <w:top w:val="single" w:sz="2" w:space="0" w:color="4472C4" w:themeColor="accent1"/>
        </w:pBdr>
      </w:pPr>
      <w:r>
        <w:t>Using</w:t>
      </w:r>
      <w:r w:rsidR="00BA158C">
        <w:t xml:space="preserve"> the </w:t>
      </w:r>
      <w:r w:rsidR="00AE2F25">
        <w:t xml:space="preserve">same </w:t>
      </w:r>
      <w:r>
        <w:t>steps that</w:t>
      </w:r>
      <w:r w:rsidR="00BA158C">
        <w:t xml:space="preserve"> </w:t>
      </w:r>
      <w:r w:rsidR="00AE2F25">
        <w:t xml:space="preserve">you used </w:t>
      </w:r>
      <w:r w:rsidR="00BA158C">
        <w:t>to</w:t>
      </w:r>
      <w:r w:rsidR="00AE2F25">
        <w:t xml:space="preserve"> s</w:t>
      </w:r>
      <w:r w:rsidR="000563BA">
        <w:t>earch for the Project module,</w:t>
      </w:r>
      <w:r w:rsidR="00030DF3">
        <w:t xml:space="preserve"> </w:t>
      </w:r>
      <w:r w:rsidR="00BA158C">
        <w:t>search for the C</w:t>
      </w:r>
      <w:r w:rsidR="00D3402E">
        <w:t xml:space="preserve">ommunity </w:t>
      </w:r>
      <w:r w:rsidR="00BA158C">
        <w:t>module</w:t>
      </w:r>
      <w:r w:rsidR="000563BA">
        <w:t xml:space="preserve">: </w:t>
      </w:r>
    </w:p>
    <w:p w:rsidR="00D3402E" w:rsidRDefault="000563BA" w:rsidP="005134F7">
      <w:pPr>
        <w:pStyle w:val="BlockText"/>
        <w:keepNext/>
        <w:pBdr>
          <w:top w:val="single" w:sz="2" w:space="0" w:color="4472C4" w:themeColor="accent1"/>
        </w:pBdr>
      </w:pPr>
      <w:r>
        <w:t>C</w:t>
      </w:r>
      <w:r w:rsidR="00D3402E">
        <w:t xml:space="preserve">lick on the </w:t>
      </w:r>
      <w:r w:rsidR="004B3224" w:rsidRPr="000563BA">
        <w:rPr>
          <w:b/>
        </w:rPr>
        <w:t>Start</w:t>
      </w:r>
      <w:r w:rsidR="005134F7">
        <w:t xml:space="preserve"> button in the top</w:t>
      </w:r>
      <w:r>
        <w:t xml:space="preserve"> menu</w:t>
      </w:r>
      <w:r w:rsidR="005134F7">
        <w:t>.</w:t>
      </w:r>
    </w:p>
    <w:p w:rsidR="00D3402E" w:rsidRDefault="00D3402E" w:rsidP="005134F7">
      <w:pPr>
        <w:pStyle w:val="BlockText"/>
        <w:keepNext/>
        <w:pBdr>
          <w:top w:val="single" w:sz="2" w:space="0" w:color="4472C4" w:themeColor="accent1"/>
        </w:pBdr>
      </w:pPr>
      <w:r>
        <w:t>St</w:t>
      </w:r>
      <w:r w:rsidR="005134F7">
        <w:t>art to type “Community” in the S</w:t>
      </w:r>
      <w:r>
        <w:t xml:space="preserve">earch </w:t>
      </w:r>
      <w:r w:rsidR="005134F7">
        <w:t>Modules box;</w:t>
      </w:r>
      <w:r>
        <w:t xml:space="preserve"> take a pause it w</w:t>
      </w:r>
      <w:r w:rsidR="005134F7">
        <w:t>ill find the “Community" module.</w:t>
      </w:r>
    </w:p>
    <w:p w:rsidR="005134F7" w:rsidRPr="000C5792" w:rsidRDefault="005134F7" w:rsidP="005134F7">
      <w:pPr>
        <w:pStyle w:val="BlockText"/>
        <w:keepNext/>
        <w:pBdr>
          <w:top w:val="single" w:sz="2" w:space="0" w:color="4472C4" w:themeColor="accent1"/>
        </w:pBdr>
      </w:pPr>
      <w:r>
        <w:t>Cli</w:t>
      </w:r>
      <w:r w:rsidR="000563BA">
        <w:t xml:space="preserve">ck </w:t>
      </w:r>
      <w:r w:rsidR="000563BA" w:rsidRPr="000563BA">
        <w:rPr>
          <w:b/>
        </w:rPr>
        <w:t>Community</w:t>
      </w:r>
      <w:r w:rsidR="000563BA">
        <w:t xml:space="preserve"> </w:t>
      </w:r>
      <w:r w:rsidR="00496B64">
        <w:t>and you will see</w:t>
      </w:r>
      <w:r>
        <w:t xml:space="preserve"> a list </w:t>
      </w:r>
      <w:r w:rsidR="00496B64">
        <w:t>of all the Communities recorded, sorted by the Projects they are part of.</w:t>
      </w:r>
    </w:p>
    <w:p w:rsidR="00D3402E" w:rsidRDefault="00D3402E" w:rsidP="002E5BE6"/>
    <w:p w:rsidR="00D3402E" w:rsidRDefault="00EE3DA8" w:rsidP="002E5BE6">
      <w:r w:rsidRPr="001F0889">
        <w:rPr>
          <w:rFonts w:ascii="Calibri" w:eastAsia="Calibri" w:hAnsi="Calibri" w:cs="Times New Roman"/>
          <w:noProof/>
          <w:lang w:eastAsia="en-GB"/>
        </w:rPr>
        <w:lastRenderedPageBreak/>
        <w:drawing>
          <wp:inline distT="0" distB="0" distL="0" distR="0" wp14:anchorId="3CD7C5DA" wp14:editId="3CCE17C2">
            <wp:extent cx="5724525" cy="3219450"/>
            <wp:effectExtent l="0" t="0" r="9525" b="0"/>
            <wp:docPr id="40" name="Picture 40" descr="C:\Users\Stella Ngoleka\Desktop\OHEA\Screenshot 2019-02-14 18.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tella Ngoleka\Desktop\OHEA\Screenshot 2019-02-14 18.0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BE2AB7" w:rsidRDefault="00BE2AB7" w:rsidP="002E5BE6"/>
    <w:p w:rsidR="00D3402E" w:rsidRDefault="00D3402E" w:rsidP="002E5BE6"/>
    <w:p w:rsidR="000563BA" w:rsidRDefault="000563BA" w:rsidP="002E5BE6">
      <w:pPr>
        <w:pStyle w:val="BlockText"/>
      </w:pPr>
      <w:r>
        <w:t xml:space="preserve">Click on the </w:t>
      </w:r>
      <w:r w:rsidR="00EC67CE">
        <w:t>“Tutorial” project.</w:t>
      </w:r>
    </w:p>
    <w:p w:rsidR="00EC67CE" w:rsidRDefault="00EC67CE" w:rsidP="002E5BE6">
      <w:pPr>
        <w:pStyle w:val="BlockText"/>
      </w:pPr>
      <w:r>
        <w:t>That is second in the list in the screenshot above</w:t>
      </w:r>
      <w:r w:rsidR="00CF1D79">
        <w:t>.</w:t>
      </w:r>
      <w:r>
        <w:t xml:space="preserve"> </w:t>
      </w:r>
    </w:p>
    <w:p w:rsidR="00D3402E" w:rsidRDefault="00D3402E" w:rsidP="000563BA">
      <w:r>
        <w:t>it’s a Community in the project y</w:t>
      </w:r>
      <w:r w:rsidR="00976158">
        <w:t xml:space="preserve">ou looked at before - the </w:t>
      </w:r>
      <w:r w:rsidR="00EE3DA8">
        <w:t>Kisumu</w:t>
      </w:r>
      <w:r>
        <w:t xml:space="preserve"> data set.</w:t>
      </w:r>
    </w:p>
    <w:p w:rsidR="000563BA" w:rsidRDefault="000563BA" w:rsidP="000563BA">
      <w:pPr>
        <w:pStyle w:val="ListParagraph"/>
      </w:pPr>
      <w:r w:rsidRPr="003508A2">
        <w:rPr>
          <w:u w:val="single"/>
        </w:rPr>
        <w:t>Hint</w:t>
      </w:r>
      <w:r>
        <w:t xml:space="preserve">: </w:t>
      </w:r>
      <w:r w:rsidRPr="003508A2">
        <w:t xml:space="preserve">If you </w:t>
      </w:r>
      <w:r w:rsidRPr="007B630B">
        <w:rPr>
          <w:b/>
        </w:rPr>
        <w:t>don’t</w:t>
      </w:r>
      <w:r w:rsidRPr="003508A2">
        <w:t xml:space="preserve"> see this </w:t>
      </w:r>
      <w:r>
        <w:t>project immediately, click on the word “Project” at the top of the list and it will sort the proje</w:t>
      </w:r>
      <w:r w:rsidR="003242F5">
        <w:t>cts into alphabetic order. T</w:t>
      </w:r>
      <w:r>
        <w:t>here may be more than one page of projects to page through.</w:t>
      </w:r>
    </w:p>
    <w:p w:rsidR="00D3402E" w:rsidRDefault="000563BA" w:rsidP="002E5BE6">
      <w:r>
        <w:lastRenderedPageBreak/>
        <w:t xml:space="preserve">The </w:t>
      </w:r>
      <w:r w:rsidR="000761ED">
        <w:t>details of the C</w:t>
      </w:r>
      <w:r>
        <w:t>ommunity will be displayed.</w:t>
      </w:r>
      <w:r w:rsidR="00EE3DA8" w:rsidRPr="00EE3DA8">
        <w:rPr>
          <w:rFonts w:ascii="Calibri" w:eastAsia="Calibri" w:hAnsi="Calibri" w:cs="Times New Roman"/>
          <w:noProof/>
          <w:lang w:eastAsia="en-GB"/>
        </w:rPr>
        <w:t xml:space="preserve"> </w:t>
      </w:r>
      <w:r w:rsidR="00CF1D79" w:rsidRPr="00CF1D79">
        <w:rPr>
          <w:rFonts w:ascii="Calibri" w:eastAsia="Calibri" w:hAnsi="Calibri" w:cs="Times New Roman"/>
          <w:noProof/>
          <w:lang w:eastAsia="en-GB"/>
        </w:rPr>
        <w:drawing>
          <wp:inline distT="0" distB="0" distL="0" distR="0" wp14:anchorId="0E767792" wp14:editId="06C9FC9C">
            <wp:extent cx="5727700" cy="416433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4164330"/>
                    </a:xfrm>
                    <a:prstGeom prst="rect">
                      <a:avLst/>
                    </a:prstGeom>
                  </pic:spPr>
                </pic:pic>
              </a:graphicData>
            </a:graphic>
          </wp:inline>
        </w:drawing>
      </w:r>
    </w:p>
    <w:p w:rsidR="00D3402E" w:rsidRDefault="00D3402E" w:rsidP="002E5BE6">
      <w:r>
        <w:t>This shows the data collected in the Community interview at this Site.</w:t>
      </w:r>
    </w:p>
    <w:p w:rsidR="00D3402E" w:rsidRDefault="00D3402E" w:rsidP="002E5BE6">
      <w:r>
        <w:t>It tells us something about the Survey (date etc</w:t>
      </w:r>
      <w:r w:rsidR="00030DF3">
        <w:t>.</w:t>
      </w:r>
      <w:r>
        <w:t>, who did the inte</w:t>
      </w:r>
      <w:r w:rsidR="003508A2">
        <w:t>rview, who was interviewed - at</w:t>
      </w:r>
      <w:r>
        <w:t xml:space="preserve"> least </w:t>
      </w:r>
      <w:r w:rsidR="003508A2">
        <w:t>numbers</w:t>
      </w:r>
      <w:r>
        <w:t xml:space="preserve"> and gender</w:t>
      </w:r>
      <w:r w:rsidR="003508A2">
        <w:t>s of interviewees</w:t>
      </w:r>
      <w:r>
        <w:t>)</w:t>
      </w:r>
      <w:r w:rsidR="0073020B">
        <w:t>.</w:t>
      </w:r>
    </w:p>
    <w:p w:rsidR="00BE2AB7" w:rsidRDefault="000761ED" w:rsidP="00311FA4">
      <w:pPr>
        <w:pStyle w:val="Heading3"/>
      </w:pPr>
      <w:r>
        <w:t xml:space="preserve">The </w:t>
      </w:r>
      <w:r w:rsidR="00BE2AB7">
        <w:t>Wealth Group</w:t>
      </w:r>
      <w:r>
        <w:t>s</w:t>
      </w:r>
    </w:p>
    <w:p w:rsidR="00D3402E" w:rsidRDefault="005134F7" w:rsidP="002E5BE6">
      <w:r>
        <w:t>Further down th</w:t>
      </w:r>
      <w:r w:rsidR="00496B64">
        <w:t>is page the Wealth Groups (WGs)</w:t>
      </w:r>
      <w:r>
        <w:t xml:space="preserve"> for the selected Community are shown</w:t>
      </w:r>
      <w:r w:rsidR="00D3402E">
        <w:t>. In</w:t>
      </w:r>
      <w:r w:rsidR="00030DF3">
        <w:t xml:space="preserve"> </w:t>
      </w:r>
      <w:r w:rsidR="003508A2">
        <w:t>this case “Poor”, “M</w:t>
      </w:r>
      <w:r w:rsidR="00D3402E">
        <w:t>iddle” and “Better Off” -</w:t>
      </w:r>
      <w:r w:rsidR="003508A2">
        <w:t xml:space="preserve"> </w:t>
      </w:r>
      <w:r w:rsidR="00D3402E">
        <w:t xml:space="preserve"> that's the typical 3, but sometimes there are more.</w:t>
      </w:r>
    </w:p>
    <w:p w:rsidR="00D3402E" w:rsidRDefault="00496B64" w:rsidP="002E5BE6">
      <w:pPr>
        <w:pStyle w:val="BlockText"/>
      </w:pPr>
      <w:r>
        <w:t>C</w:t>
      </w:r>
      <w:r w:rsidR="00D3402E">
        <w:t xml:space="preserve">lick on </w:t>
      </w:r>
      <w:r w:rsidR="003508A2">
        <w:t xml:space="preserve">one of the WGs </w:t>
      </w:r>
      <w:r>
        <w:t>to see</w:t>
      </w:r>
      <w:r w:rsidR="003508A2">
        <w:t xml:space="preserve"> a pop-</w:t>
      </w:r>
      <w:r>
        <w:t>up detailed record for that WG.</w:t>
      </w:r>
    </w:p>
    <w:p w:rsidR="00857DFF" w:rsidRPr="00857DFF" w:rsidRDefault="00857DFF" w:rsidP="00857DFF">
      <w:pPr>
        <w:pStyle w:val="ListParagraph"/>
      </w:pPr>
      <w:r>
        <w:t xml:space="preserve">Hint: </w:t>
      </w:r>
      <w:r w:rsidRPr="00857DFF">
        <w:t>A click on the “Template spreadsheet” link in a WG record is a request to generate a template spreadsheet for the WG interview. These WG interviews have already been done and the data uploaded, as you will see later. OHEA do</w:t>
      </w:r>
      <w:r>
        <w:t>es</w:t>
      </w:r>
      <w:r w:rsidRPr="00857DFF">
        <w:t xml:space="preserve"> not allow you to generate another template for a WG interview, once that interview has been loaded, so if you click on that link</w:t>
      </w:r>
      <w:r>
        <w:t xml:space="preserve"> now</w:t>
      </w:r>
      <w:r w:rsidRPr="00857DFF">
        <w:t xml:space="preserve"> you will get an error message</w:t>
      </w:r>
    </w:p>
    <w:p w:rsidR="000761ED" w:rsidRDefault="000761ED" w:rsidP="000761ED">
      <w:r>
        <w:t xml:space="preserve">The details </w:t>
      </w:r>
      <w:r w:rsidR="003D63FB">
        <w:t>include</w:t>
      </w:r>
      <w:r>
        <w:t xml:space="preserve"> a list of the Characteristic Resources the community representatives might expect </w:t>
      </w:r>
      <w:r w:rsidR="00CF1D79">
        <w:t>would</w:t>
      </w:r>
      <w:r>
        <w:t xml:space="preserve"> be accessible by families in this WG.</w:t>
      </w:r>
    </w:p>
    <w:p w:rsidR="00D3402E" w:rsidRDefault="00DC63B7" w:rsidP="002E5BE6">
      <w:r w:rsidRPr="00DC63B7">
        <w:rPr>
          <w:noProof/>
        </w:rPr>
        <w:lastRenderedPageBreak/>
        <w:drawing>
          <wp:inline distT="0" distB="0" distL="0" distR="0" wp14:anchorId="58EF2BD5" wp14:editId="05477CE2">
            <wp:extent cx="5727700" cy="459359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4593590"/>
                    </a:xfrm>
                    <a:prstGeom prst="rect">
                      <a:avLst/>
                    </a:prstGeom>
                  </pic:spPr>
                </pic:pic>
              </a:graphicData>
            </a:graphic>
          </wp:inline>
        </w:drawing>
      </w:r>
    </w:p>
    <w:p w:rsidR="00D3402E" w:rsidRDefault="00D3402E" w:rsidP="002E5BE6">
      <w:pPr>
        <w:pStyle w:val="BlockText"/>
      </w:pPr>
      <w:r>
        <w:t xml:space="preserve">Click the </w:t>
      </w:r>
      <w:r w:rsidR="004B3224" w:rsidRPr="004B3224">
        <w:rPr>
          <w:b/>
        </w:rPr>
        <w:t>Close</w:t>
      </w:r>
      <w:r>
        <w:t xml:space="preserve"> button in the bottom right to return to the Community </w:t>
      </w:r>
      <w:r w:rsidRPr="000C5792">
        <w:t>module</w:t>
      </w:r>
      <w:r>
        <w:t>.</w:t>
      </w:r>
    </w:p>
    <w:p w:rsidR="00BE2AB7" w:rsidRDefault="00BE2AB7" w:rsidP="00311FA4">
      <w:pPr>
        <w:pStyle w:val="Heading3"/>
      </w:pPr>
      <w:r>
        <w:t>Recap</w:t>
      </w:r>
    </w:p>
    <w:p w:rsidR="00D3402E" w:rsidRDefault="00D3402E" w:rsidP="002E5BE6">
      <w:r>
        <w:t>Note we’ve only looked at one Community, b</w:t>
      </w:r>
      <w:r w:rsidR="00030DF3">
        <w:t>u</w:t>
      </w:r>
      <w:r>
        <w:t>t the others would be comparable.</w:t>
      </w:r>
    </w:p>
    <w:p w:rsidR="00D3402E" w:rsidRDefault="0073020B" w:rsidP="002E5BE6">
      <w:r>
        <w:t>In an</w:t>
      </w:r>
      <w:r w:rsidR="00496B64">
        <w:t xml:space="preserve"> HEA study</w:t>
      </w:r>
      <w:r w:rsidR="00D3402E">
        <w:t xml:space="preserve"> the next step</w:t>
      </w:r>
      <w:r w:rsidR="00810D41">
        <w:t>, after the Community int</w:t>
      </w:r>
      <w:r w:rsidR="00496B64">
        <w:t>erviews,</w:t>
      </w:r>
      <w:r w:rsidR="00D3402E">
        <w:t xml:space="preserve"> is to interview </w:t>
      </w:r>
      <w:r w:rsidR="00A927BE">
        <w:t xml:space="preserve">representative members of </w:t>
      </w:r>
      <w:r w:rsidR="00D3402E">
        <w:t>each WG.</w:t>
      </w:r>
      <w:r w:rsidR="00A82C11">
        <w:t xml:space="preserve"> </w:t>
      </w:r>
      <w:r w:rsidR="00A927BE">
        <w:t>T</w:t>
      </w:r>
      <w:r w:rsidR="00D3402E">
        <w:t>o do that the interview team typica</w:t>
      </w:r>
      <w:r w:rsidR="00030DF3">
        <w:t>lly</w:t>
      </w:r>
      <w:r w:rsidR="00A927BE">
        <w:t>, but not always,</w:t>
      </w:r>
      <w:r w:rsidR="00030DF3">
        <w:t xml:space="preserve"> uses a template </w:t>
      </w:r>
      <w:r w:rsidR="00A927BE">
        <w:t xml:space="preserve">to collect their notes which they then transfer to a standard format </w:t>
      </w:r>
      <w:r w:rsidR="00030DF3">
        <w:t>spreadsheet</w:t>
      </w:r>
      <w:r w:rsidR="00D3402E">
        <w:t>.</w:t>
      </w:r>
      <w:r w:rsidR="00A82C11">
        <w:t xml:space="preserve"> </w:t>
      </w:r>
      <w:r w:rsidR="00A927BE">
        <w:t xml:space="preserve">The template is </w:t>
      </w:r>
      <w:r w:rsidR="0076415C">
        <w:t>to remind</w:t>
      </w:r>
      <w:r w:rsidR="00D3402E">
        <w:t xml:space="preserve"> them the questions to ask.</w:t>
      </w:r>
      <w:r w:rsidR="005E2E83">
        <w:t xml:space="preserve"> </w:t>
      </w:r>
      <w:r w:rsidR="00A927BE">
        <w:t>It</w:t>
      </w:r>
      <w:r w:rsidR="003508A2">
        <w:t xml:space="preserve"> is</w:t>
      </w:r>
      <w:r w:rsidR="00D3402E">
        <w:t xml:space="preserve"> a checklis</w:t>
      </w:r>
      <w:r w:rsidR="00030DF3">
        <w:t>t for the interviewer; it doesn’t</w:t>
      </w:r>
      <w:r w:rsidR="00D3402E">
        <w:t xml:space="preserve"> constrain them.</w:t>
      </w:r>
    </w:p>
    <w:p w:rsidR="002A56B7" w:rsidRDefault="002A56B7" w:rsidP="00311FA4">
      <w:pPr>
        <w:pStyle w:val="Heading3"/>
      </w:pPr>
      <w:bookmarkStart w:id="5" w:name="_Ref506985734"/>
      <w:r>
        <w:t>Generating the Wealth Group Interview spreadsheets</w:t>
      </w:r>
      <w:bookmarkEnd w:id="5"/>
      <w:r>
        <w:t xml:space="preserve"> </w:t>
      </w:r>
    </w:p>
    <w:p w:rsidR="00D3402E" w:rsidRDefault="00D3402E" w:rsidP="002E5BE6">
      <w:r>
        <w:t>So</w:t>
      </w:r>
      <w:r w:rsidR="00030DF3">
        <w:t>,</w:t>
      </w:r>
      <w:r>
        <w:t xml:space="preserve"> having r</w:t>
      </w:r>
      <w:r w:rsidR="00972FF4">
        <w:t>ead what this spreadsheet is for</w:t>
      </w:r>
      <w:r>
        <w:t>, let</w:t>
      </w:r>
      <w:r w:rsidR="003508A2">
        <w:t>’</w:t>
      </w:r>
      <w:r>
        <w:t>s generate one:</w:t>
      </w:r>
    </w:p>
    <w:p w:rsidR="00A927BE" w:rsidRDefault="00A927BE" w:rsidP="002E5BE6">
      <w:pPr>
        <w:pStyle w:val="BlockText"/>
      </w:pPr>
      <w:r>
        <w:t xml:space="preserve">The </w:t>
      </w:r>
      <w:r w:rsidR="00A52FD7">
        <w:t>Detail</w:t>
      </w:r>
      <w:r w:rsidR="00D3402E">
        <w:t xml:space="preserve"> view of the Community </w:t>
      </w:r>
      <w:r w:rsidR="005E2E83">
        <w:t>module shows all the Wealth Groups (WGs). Y</w:t>
      </w:r>
      <w:r w:rsidR="00D3402E">
        <w:t>ou’ll see the words “Tem</w:t>
      </w:r>
      <w:r w:rsidR="00030DF3">
        <w:t xml:space="preserve">plate spreadsheet” highlighted </w:t>
      </w:r>
      <w:r w:rsidR="00D3402E">
        <w:t>at the left of each WG row.</w:t>
      </w:r>
      <w:r w:rsidR="00030DF3">
        <w:t xml:space="preserve"> </w:t>
      </w:r>
    </w:p>
    <w:p w:rsidR="00D3402E" w:rsidRDefault="005E2E83" w:rsidP="002E5BE6">
      <w:pPr>
        <w:pStyle w:val="BlockText"/>
      </w:pPr>
      <w:r>
        <w:t>Click</w:t>
      </w:r>
      <w:r w:rsidR="00D3402E">
        <w:t xml:space="preserve"> the first one</w:t>
      </w:r>
      <w:r w:rsidR="00857DFF">
        <w:t xml:space="preserve"> (not on the “Template spreadsheet” link</w:t>
      </w:r>
      <w:r w:rsidR="00B23F27">
        <w:t>)</w:t>
      </w:r>
      <w:r w:rsidR="00857DFF">
        <w:t>.</w:t>
      </w:r>
    </w:p>
    <w:p w:rsidR="00A82C11" w:rsidRDefault="00A82C11" w:rsidP="00A82C11">
      <w:r>
        <w:lastRenderedPageBreak/>
        <w:t xml:space="preserve">It </w:t>
      </w:r>
      <w:r w:rsidR="00A927BE">
        <w:t>will</w:t>
      </w:r>
      <w:r>
        <w:t xml:space="preserve"> generate a spreadsheet into the default download folder for your</w:t>
      </w:r>
      <w:r w:rsidR="00B56BA1">
        <w:t xml:space="preserve"> </w:t>
      </w:r>
      <w:r>
        <w:t>browser. Its name will be Something like "N</w:t>
      </w:r>
      <w:r w:rsidRPr="003508A2">
        <w:t>Gom</w:t>
      </w:r>
      <w:r>
        <w:t>bere_Coffee-Banana-Pigs_Poor.xls” –  constructed from the WG, Village &amp; LZ names, to ensure it’s unique.</w:t>
      </w:r>
      <w:r w:rsidR="00D6131C">
        <w:t xml:space="preserve"> When you open the </w:t>
      </w:r>
      <w:r w:rsidR="0076415C">
        <w:t>spreadsheet,</w:t>
      </w:r>
      <w:r w:rsidR="00D6131C">
        <w:t xml:space="preserve"> i</w:t>
      </w:r>
      <w:r w:rsidR="005E2E83">
        <w:t>t should look like this:</w:t>
      </w:r>
    </w:p>
    <w:p w:rsidR="005E2E83" w:rsidRDefault="00146FF3" w:rsidP="00A82C11">
      <w:r w:rsidRPr="001F0889">
        <w:rPr>
          <w:rFonts w:ascii="Calibri" w:eastAsia="Calibri" w:hAnsi="Calibri" w:cs="Times New Roman"/>
          <w:noProof/>
          <w:lang w:eastAsia="en-GB"/>
        </w:rPr>
        <w:drawing>
          <wp:inline distT="0" distB="0" distL="0" distR="0" wp14:anchorId="005230E2" wp14:editId="6C29F237">
            <wp:extent cx="5724525" cy="3219450"/>
            <wp:effectExtent l="0" t="0" r="9525" b="0"/>
            <wp:docPr id="63" name="Picture 63" descr="C:\Users\Stella Ngoleka\Desktop\OHEA\Screenshot 2019-02-15 09.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tella Ngoleka\Desktop\OHEA\Screenshot 2019-02-15 09.04.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FE6C72" w:rsidRDefault="00A07D99" w:rsidP="00D6131C">
      <w:pPr>
        <w:pStyle w:val="ListParagraph"/>
      </w:pPr>
      <w:r w:rsidRPr="003508A2">
        <w:rPr>
          <w:u w:val="single"/>
        </w:rPr>
        <w:t>Hint</w:t>
      </w:r>
      <w:r>
        <w:t xml:space="preserve">: </w:t>
      </w:r>
      <w:r w:rsidRPr="003508A2">
        <w:t xml:space="preserve">If </w:t>
      </w:r>
      <w:r>
        <w:t>the spreadsheet doesn’t generate, it may be that you have popups disabled</w:t>
      </w:r>
      <w:r w:rsidR="00D6131C">
        <w:t xml:space="preserve"> in your browser</w:t>
      </w:r>
      <w:r>
        <w:t>.</w:t>
      </w:r>
      <w:r w:rsidR="00AF07A0">
        <w:t xml:space="preserve"> </w:t>
      </w:r>
      <w:r w:rsidR="00D6131C">
        <w:t>If this is the case</w:t>
      </w:r>
      <w:r w:rsidR="00FE6C72">
        <w:t>,</w:t>
      </w:r>
      <w:r w:rsidR="00D6131C">
        <w:t xml:space="preserve"> y</w:t>
      </w:r>
      <w:r>
        <w:t xml:space="preserve">ou need </w:t>
      </w:r>
      <w:r w:rsidR="000859FA">
        <w:t xml:space="preserve">to configure your browser </w:t>
      </w:r>
      <w:r>
        <w:t>to allow</w:t>
      </w:r>
      <w:r w:rsidR="005A03D6">
        <w:t xml:space="preserve"> </w:t>
      </w:r>
      <w:r w:rsidR="005036F7">
        <w:t>OHEA</w:t>
      </w:r>
      <w:r>
        <w:t xml:space="preserve"> to</w:t>
      </w:r>
      <w:r w:rsidR="00AF07A0">
        <w:t xml:space="preserve"> </w:t>
      </w:r>
      <w:r w:rsidR="000859FA">
        <w:t>create popups.</w:t>
      </w:r>
      <w:r w:rsidR="005E2E83">
        <w:t xml:space="preserve"> </w:t>
      </w:r>
      <w:r w:rsidR="005036F7">
        <w:t>Alternatively,</w:t>
      </w:r>
      <w:r w:rsidR="005E2E83">
        <w:t xml:space="preserve"> use a different browser that is </w:t>
      </w:r>
      <w:r w:rsidR="00D6131C">
        <w:t xml:space="preserve">already </w:t>
      </w:r>
      <w:r w:rsidR="005E2E83">
        <w:t>configured to allow pop-ups.</w:t>
      </w:r>
      <w:r w:rsidR="00D6131C">
        <w:t xml:space="preserve"> </w:t>
      </w:r>
    </w:p>
    <w:p w:rsidR="00A07D99" w:rsidRDefault="00D6131C" w:rsidP="00D6131C">
      <w:pPr>
        <w:pStyle w:val="ListParagraph"/>
      </w:pPr>
      <w:r>
        <w:t>If you need help configuring your browser to allow popups</w:t>
      </w:r>
      <w:r w:rsidR="00F020F7">
        <w:t>,</w:t>
      </w:r>
      <w:r>
        <w:t xml:space="preserve"> type “How do I configure xxxx to allow popups?” into the Google search engine, where xxxx is the name of the browser you are using – Safari, Firefox, Chrome </w:t>
      </w:r>
      <w:r w:rsidR="0076415C">
        <w:t>etc.</w:t>
      </w:r>
    </w:p>
    <w:p w:rsidR="00D3402E" w:rsidRDefault="00D6131C" w:rsidP="002E5BE6">
      <w:r>
        <w:t>You</w:t>
      </w:r>
      <w:r w:rsidR="00D3402E">
        <w:t xml:space="preserve"> </w:t>
      </w:r>
      <w:r w:rsidR="00FE6C72">
        <w:t>will</w:t>
      </w:r>
      <w:r w:rsidR="00D3402E">
        <w:t xml:space="preserve"> see the various tabs, and you’ll see where the data </w:t>
      </w:r>
      <w:r w:rsidR="004B3224">
        <w:t>will be collected in the interview</w:t>
      </w:r>
      <w:r w:rsidR="00D3402E">
        <w:t>.</w:t>
      </w:r>
    </w:p>
    <w:p w:rsidR="0050340F" w:rsidRDefault="004B3224" w:rsidP="00BE2AB7">
      <w:r>
        <w:t>T</w:t>
      </w:r>
      <w:r w:rsidR="00D3402E">
        <w:t xml:space="preserve">his is the </w:t>
      </w:r>
      <w:r>
        <w:t>IDAPs OHEA</w:t>
      </w:r>
      <w:r w:rsidR="00030DF3">
        <w:t xml:space="preserve"> standard spreadsheet layout. In</w:t>
      </w:r>
      <w:r w:rsidR="00D3402E">
        <w:t xml:space="preserve"> the past people have used various</w:t>
      </w:r>
      <w:r w:rsidR="00030DF3">
        <w:t xml:space="preserve"> variants. Going forward anyone</w:t>
      </w:r>
      <w:r w:rsidR="00D3402E">
        <w:t xml:space="preserve"> using </w:t>
      </w:r>
      <w:r w:rsidR="005036F7">
        <w:t>OHEA</w:t>
      </w:r>
      <w:r w:rsidR="00030DF3">
        <w:t xml:space="preserve"> will hav</w:t>
      </w:r>
      <w:r w:rsidR="00D3402E">
        <w:t>e a standard spreadsheet.</w:t>
      </w:r>
    </w:p>
    <w:p w:rsidR="00425CCF" w:rsidRDefault="00425CCF" w:rsidP="00D322E2">
      <w:pPr>
        <w:pStyle w:val="Heading1"/>
      </w:pPr>
      <w:bookmarkStart w:id="6" w:name="_Ref514427887"/>
      <w:r>
        <w:lastRenderedPageBreak/>
        <w:t>Summary</w:t>
      </w:r>
    </w:p>
    <w:p w:rsidR="0055766F" w:rsidRDefault="00425CCF" w:rsidP="0055766F">
      <w:r>
        <w:t>The software you have been using</w:t>
      </w:r>
      <w:r w:rsidR="0055766F">
        <w:t>, OHEA,</w:t>
      </w:r>
      <w:r>
        <w:t xml:space="preserve"> is the core </w:t>
      </w:r>
      <w:r w:rsidR="009E04F8">
        <w:t xml:space="preserve">HEA </w:t>
      </w:r>
      <w:r>
        <w:t xml:space="preserve">Livelihoods module of IDAPs. </w:t>
      </w:r>
      <w:r w:rsidR="0055766F">
        <w:t xml:space="preserve"> </w:t>
      </w:r>
      <w:r w:rsidR="0055766F">
        <w:t>You have seen how the OHEA software works – modules, list</w:t>
      </w:r>
      <w:r w:rsidR="0055766F">
        <w:t>s</w:t>
      </w:r>
      <w:r w:rsidR="0055766F">
        <w:t>, detailed views, searching, etc. And you have explored how OHEA manages the data for the first part of an HEA project.</w:t>
      </w:r>
    </w:p>
    <w:p w:rsidR="00425CCF" w:rsidRDefault="0055766F" w:rsidP="00425CCF">
      <w:r>
        <w:t xml:space="preserve">The next part of the project is loading interview data and creating the reports. </w:t>
      </w:r>
      <w:r>
        <w:br/>
        <w:t>These activities are introduced in the second part of the tutorial, the OHEA Mini-Project, which is interactive; in it you will create your own project rather than just navigating an existing data set as in this Walkthrough.</w:t>
      </w:r>
      <w:bookmarkStart w:id="7" w:name="_GoBack"/>
      <w:bookmarkEnd w:id="7"/>
    </w:p>
    <w:p w:rsidR="00425CCF" w:rsidRPr="00425CCF" w:rsidRDefault="00425CCF" w:rsidP="00425CCF"/>
    <w:p w:rsidR="000171D8" w:rsidRDefault="00D92A0F" w:rsidP="00D322E2">
      <w:pPr>
        <w:pStyle w:val="Heading1"/>
      </w:pPr>
      <w:r>
        <w:lastRenderedPageBreak/>
        <w:t xml:space="preserve">Appendix A – Acronyms and </w:t>
      </w:r>
      <w:r w:rsidRPr="00D322E2">
        <w:t>Abbreviations</w:t>
      </w:r>
      <w:bookmarkEnd w:id="6"/>
    </w:p>
    <w:p w:rsidR="00901DA4" w:rsidRDefault="00901DA4" w:rsidP="00D92A0F">
      <w:r>
        <w:t>IDAPS</w:t>
      </w:r>
      <w:r>
        <w:tab/>
        <w:t>Integrated Database for African Policymakers</w:t>
      </w:r>
    </w:p>
    <w:p w:rsidR="00D92A0F" w:rsidRDefault="00D92A0F" w:rsidP="00D92A0F">
      <w:r>
        <w:t>OHEA</w:t>
      </w:r>
      <w:r w:rsidR="00390DD4">
        <w:t xml:space="preserve"> </w:t>
      </w:r>
      <w:r w:rsidR="00390DD4">
        <w:tab/>
      </w:r>
      <w:r>
        <w:t>Open Household Economy Approach</w:t>
      </w:r>
    </w:p>
    <w:p w:rsidR="00D92A0F" w:rsidRDefault="00D92A0F" w:rsidP="00D92A0F">
      <w:r>
        <w:t>HEA</w:t>
      </w:r>
      <w:r w:rsidR="00390DD4">
        <w:t xml:space="preserve"> </w:t>
      </w:r>
      <w:r w:rsidR="00390DD4">
        <w:tab/>
      </w:r>
      <w:r>
        <w:t>Household Economy Approach</w:t>
      </w:r>
    </w:p>
    <w:p w:rsidR="00D92A0F" w:rsidRDefault="00D92A0F" w:rsidP="00D92A0F">
      <w:r>
        <w:t>LZ</w:t>
      </w:r>
      <w:r w:rsidR="00390DD4">
        <w:t xml:space="preserve"> </w:t>
      </w:r>
      <w:r w:rsidR="00390DD4">
        <w:tab/>
      </w:r>
      <w:r>
        <w:t>Livelihood</w:t>
      </w:r>
      <w:r w:rsidR="00390DD4">
        <w:t xml:space="preserve"> Zone</w:t>
      </w:r>
    </w:p>
    <w:p w:rsidR="00D92A0F" w:rsidRDefault="00390DD4" w:rsidP="00D92A0F">
      <w:r>
        <w:t xml:space="preserve">WG </w:t>
      </w:r>
      <w:r>
        <w:tab/>
      </w:r>
      <w:r w:rsidR="00D92A0F">
        <w:t>Wealth Group</w:t>
      </w:r>
    </w:p>
    <w:p w:rsidR="00D92A0F" w:rsidRPr="00D92A0F" w:rsidRDefault="00390DD4" w:rsidP="00D92A0F">
      <w:r>
        <w:t>EfD</w:t>
      </w:r>
      <w:r>
        <w:tab/>
        <w:t>Evidence for Development</w:t>
      </w:r>
    </w:p>
    <w:sectPr w:rsidR="00D92A0F" w:rsidRPr="00D92A0F" w:rsidSect="00DE02CC">
      <w:footerReference w:type="even" r:id="rId20"/>
      <w:footerReference w:type="default" r:id="rId2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5E1" w:rsidRDefault="00C525E1" w:rsidP="00717EC7">
      <w:pPr>
        <w:spacing w:after="0"/>
      </w:pPr>
      <w:r>
        <w:separator/>
      </w:r>
    </w:p>
  </w:endnote>
  <w:endnote w:type="continuationSeparator" w:id="0">
    <w:p w:rsidR="00C525E1" w:rsidRDefault="00C525E1" w:rsidP="00717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7865150"/>
      <w:docPartObj>
        <w:docPartGallery w:val="Page Numbers (Bottom of Page)"/>
        <w:docPartUnique/>
      </w:docPartObj>
    </w:sdtPr>
    <w:sdtEndPr>
      <w:rPr>
        <w:rStyle w:val="PageNumber"/>
      </w:rPr>
    </w:sdtEndPr>
    <w:sdtContent>
      <w:p w:rsidR="00670738" w:rsidRDefault="00670738" w:rsidP="008B5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0738" w:rsidRDefault="00670738" w:rsidP="00D953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3793678"/>
      <w:docPartObj>
        <w:docPartGallery w:val="Page Numbers (Bottom of Page)"/>
        <w:docPartUnique/>
      </w:docPartObj>
    </w:sdtPr>
    <w:sdtEndPr>
      <w:rPr>
        <w:rStyle w:val="PageNumber"/>
      </w:rPr>
    </w:sdtEndPr>
    <w:sdtContent>
      <w:p w:rsidR="00670738" w:rsidRDefault="00670738" w:rsidP="008B54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0738" w:rsidRDefault="00670738" w:rsidP="00D953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5E1" w:rsidRDefault="00C525E1" w:rsidP="00717EC7">
      <w:pPr>
        <w:spacing w:after="0"/>
      </w:pPr>
      <w:r>
        <w:separator/>
      </w:r>
    </w:p>
  </w:footnote>
  <w:footnote w:type="continuationSeparator" w:id="0">
    <w:p w:rsidR="00C525E1" w:rsidRDefault="00C525E1" w:rsidP="00717E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723C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7076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0EA2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7014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88FB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90D1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4A0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6637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E9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7887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853E04"/>
    <w:multiLevelType w:val="multilevel"/>
    <w:tmpl w:val="5D8C27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018418A"/>
    <w:multiLevelType w:val="multilevel"/>
    <w:tmpl w:val="A8427C02"/>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2" w15:restartNumberingAfterBreak="0">
    <w:nsid w:val="39AC3456"/>
    <w:multiLevelType w:val="multilevel"/>
    <w:tmpl w:val="B2C48854"/>
    <w:lvl w:ilvl="0">
      <w:start w:val="1"/>
      <w:numFmt w:val="decimal"/>
      <w:lvlText w:val="%1."/>
      <w:lvlJc w:val="left"/>
      <w:pPr>
        <w:ind w:left="717" w:hanging="717"/>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54800360"/>
    <w:multiLevelType w:val="multilevel"/>
    <w:tmpl w:val="219CD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436D4D"/>
    <w:multiLevelType w:val="multilevel"/>
    <w:tmpl w:val="932A4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6D50ED"/>
    <w:multiLevelType w:val="multilevel"/>
    <w:tmpl w:val="2118ED2C"/>
    <w:lvl w:ilvl="0">
      <w:start w:val="1"/>
      <w:numFmt w:val="decimal"/>
      <w:lvlText w:val="%1."/>
      <w:lvlJc w:val="left"/>
      <w:pPr>
        <w:ind w:left="717" w:hanging="717"/>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3"/>
  </w:num>
  <w:num w:numId="14">
    <w:abstractNumId w:val="10"/>
  </w:num>
  <w:num w:numId="15">
    <w:abstractNumId w:val="14"/>
  </w:num>
  <w:num w:numId="16">
    <w:abstractNumId w:val="15"/>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2E"/>
    <w:rsid w:val="000000B5"/>
    <w:rsid w:val="000055FC"/>
    <w:rsid w:val="000171D8"/>
    <w:rsid w:val="00017794"/>
    <w:rsid w:val="00027DEC"/>
    <w:rsid w:val="00030DF3"/>
    <w:rsid w:val="00033A20"/>
    <w:rsid w:val="00043DCE"/>
    <w:rsid w:val="000563BA"/>
    <w:rsid w:val="000761ED"/>
    <w:rsid w:val="000807B4"/>
    <w:rsid w:val="000859FA"/>
    <w:rsid w:val="000B13D1"/>
    <w:rsid w:val="000B5029"/>
    <w:rsid w:val="000B5A48"/>
    <w:rsid w:val="000B73F2"/>
    <w:rsid w:val="000C5792"/>
    <w:rsid w:val="000C7FF2"/>
    <w:rsid w:val="000D37F1"/>
    <w:rsid w:val="000D48C6"/>
    <w:rsid w:val="000E451C"/>
    <w:rsid w:val="000E6712"/>
    <w:rsid w:val="000F345A"/>
    <w:rsid w:val="001067C9"/>
    <w:rsid w:val="00120834"/>
    <w:rsid w:val="00133AF8"/>
    <w:rsid w:val="001360EF"/>
    <w:rsid w:val="00146FF3"/>
    <w:rsid w:val="00153AEA"/>
    <w:rsid w:val="00156BC6"/>
    <w:rsid w:val="00176A54"/>
    <w:rsid w:val="0017705E"/>
    <w:rsid w:val="001A3D40"/>
    <w:rsid w:val="001B19FA"/>
    <w:rsid w:val="001B2D46"/>
    <w:rsid w:val="001C091B"/>
    <w:rsid w:val="001D0B79"/>
    <w:rsid w:val="001E0C4C"/>
    <w:rsid w:val="001F2E7E"/>
    <w:rsid w:val="00202569"/>
    <w:rsid w:val="0020431F"/>
    <w:rsid w:val="00204C70"/>
    <w:rsid w:val="00206F63"/>
    <w:rsid w:val="00212577"/>
    <w:rsid w:val="002127AF"/>
    <w:rsid w:val="00216132"/>
    <w:rsid w:val="00256A11"/>
    <w:rsid w:val="00262C94"/>
    <w:rsid w:val="0027398F"/>
    <w:rsid w:val="00284501"/>
    <w:rsid w:val="002853C2"/>
    <w:rsid w:val="0028621E"/>
    <w:rsid w:val="002A56B7"/>
    <w:rsid w:val="002B5332"/>
    <w:rsid w:val="002B6521"/>
    <w:rsid w:val="002D1DB4"/>
    <w:rsid w:val="002D4AFF"/>
    <w:rsid w:val="002E5BE6"/>
    <w:rsid w:val="00300CDC"/>
    <w:rsid w:val="00311FA4"/>
    <w:rsid w:val="003132FD"/>
    <w:rsid w:val="00313E40"/>
    <w:rsid w:val="00314BB7"/>
    <w:rsid w:val="00321D95"/>
    <w:rsid w:val="0032237C"/>
    <w:rsid w:val="003242F5"/>
    <w:rsid w:val="00324C58"/>
    <w:rsid w:val="003371A7"/>
    <w:rsid w:val="003508A2"/>
    <w:rsid w:val="00351E6A"/>
    <w:rsid w:val="00354A65"/>
    <w:rsid w:val="00356C40"/>
    <w:rsid w:val="00390DD4"/>
    <w:rsid w:val="003B2FD0"/>
    <w:rsid w:val="003B3EF2"/>
    <w:rsid w:val="003C0E6F"/>
    <w:rsid w:val="003D2685"/>
    <w:rsid w:val="003D56D6"/>
    <w:rsid w:val="003D63FB"/>
    <w:rsid w:val="003F264A"/>
    <w:rsid w:val="003F68C8"/>
    <w:rsid w:val="00410733"/>
    <w:rsid w:val="004201AB"/>
    <w:rsid w:val="0042557B"/>
    <w:rsid w:val="00425CCF"/>
    <w:rsid w:val="0044060B"/>
    <w:rsid w:val="004465B2"/>
    <w:rsid w:val="00477350"/>
    <w:rsid w:val="00485EDD"/>
    <w:rsid w:val="00496B64"/>
    <w:rsid w:val="004A7CB4"/>
    <w:rsid w:val="004B3224"/>
    <w:rsid w:val="004B475D"/>
    <w:rsid w:val="004D25B2"/>
    <w:rsid w:val="004D2D99"/>
    <w:rsid w:val="0050340F"/>
    <w:rsid w:val="005036F7"/>
    <w:rsid w:val="005134F7"/>
    <w:rsid w:val="00517D89"/>
    <w:rsid w:val="005208F3"/>
    <w:rsid w:val="0052252C"/>
    <w:rsid w:val="00550B23"/>
    <w:rsid w:val="00554FDC"/>
    <w:rsid w:val="0055766F"/>
    <w:rsid w:val="00577296"/>
    <w:rsid w:val="0058181F"/>
    <w:rsid w:val="00593586"/>
    <w:rsid w:val="0059691B"/>
    <w:rsid w:val="00597423"/>
    <w:rsid w:val="005A03D6"/>
    <w:rsid w:val="005A13DB"/>
    <w:rsid w:val="005A163E"/>
    <w:rsid w:val="005D363A"/>
    <w:rsid w:val="005E2E83"/>
    <w:rsid w:val="006133CA"/>
    <w:rsid w:val="006165EC"/>
    <w:rsid w:val="00631B3E"/>
    <w:rsid w:val="00634A55"/>
    <w:rsid w:val="006579EC"/>
    <w:rsid w:val="00665036"/>
    <w:rsid w:val="00670738"/>
    <w:rsid w:val="00680C71"/>
    <w:rsid w:val="006A09F5"/>
    <w:rsid w:val="006A47EA"/>
    <w:rsid w:val="006D47C9"/>
    <w:rsid w:val="006E170A"/>
    <w:rsid w:val="006F527E"/>
    <w:rsid w:val="007018EC"/>
    <w:rsid w:val="00717EC7"/>
    <w:rsid w:val="0072303A"/>
    <w:rsid w:val="00724E19"/>
    <w:rsid w:val="00724E64"/>
    <w:rsid w:val="0073020B"/>
    <w:rsid w:val="007345FE"/>
    <w:rsid w:val="007346D3"/>
    <w:rsid w:val="00744BAD"/>
    <w:rsid w:val="007467B6"/>
    <w:rsid w:val="00755E99"/>
    <w:rsid w:val="0076415C"/>
    <w:rsid w:val="007817F4"/>
    <w:rsid w:val="007B07BA"/>
    <w:rsid w:val="007B58EC"/>
    <w:rsid w:val="007B5B78"/>
    <w:rsid w:val="007B630B"/>
    <w:rsid w:val="007D57E8"/>
    <w:rsid w:val="007D5C94"/>
    <w:rsid w:val="007E4D5D"/>
    <w:rsid w:val="007E72BF"/>
    <w:rsid w:val="0080169A"/>
    <w:rsid w:val="00801EFE"/>
    <w:rsid w:val="00810D41"/>
    <w:rsid w:val="00817977"/>
    <w:rsid w:val="008322B0"/>
    <w:rsid w:val="00845D7C"/>
    <w:rsid w:val="00857DFF"/>
    <w:rsid w:val="00864204"/>
    <w:rsid w:val="00885504"/>
    <w:rsid w:val="008918E9"/>
    <w:rsid w:val="00891B98"/>
    <w:rsid w:val="008957DC"/>
    <w:rsid w:val="008974BB"/>
    <w:rsid w:val="008A1EA2"/>
    <w:rsid w:val="008A3F5B"/>
    <w:rsid w:val="008B545C"/>
    <w:rsid w:val="008D18AF"/>
    <w:rsid w:val="008F048E"/>
    <w:rsid w:val="008F1270"/>
    <w:rsid w:val="008F364D"/>
    <w:rsid w:val="008F5CCE"/>
    <w:rsid w:val="00901DA4"/>
    <w:rsid w:val="00906117"/>
    <w:rsid w:val="00917FCF"/>
    <w:rsid w:val="00924C53"/>
    <w:rsid w:val="009322A0"/>
    <w:rsid w:val="00933765"/>
    <w:rsid w:val="00934E2A"/>
    <w:rsid w:val="009441A9"/>
    <w:rsid w:val="0096784A"/>
    <w:rsid w:val="009718C0"/>
    <w:rsid w:val="00972FF4"/>
    <w:rsid w:val="0097334F"/>
    <w:rsid w:val="00976158"/>
    <w:rsid w:val="009805DD"/>
    <w:rsid w:val="00980C61"/>
    <w:rsid w:val="009940FA"/>
    <w:rsid w:val="009A0D7D"/>
    <w:rsid w:val="009A18A9"/>
    <w:rsid w:val="009B0ED2"/>
    <w:rsid w:val="009B1754"/>
    <w:rsid w:val="009B2AEC"/>
    <w:rsid w:val="009D0511"/>
    <w:rsid w:val="009D55B8"/>
    <w:rsid w:val="009D61DF"/>
    <w:rsid w:val="009E04F8"/>
    <w:rsid w:val="009E414F"/>
    <w:rsid w:val="009E6590"/>
    <w:rsid w:val="00A07D99"/>
    <w:rsid w:val="00A1068E"/>
    <w:rsid w:val="00A10F08"/>
    <w:rsid w:val="00A13687"/>
    <w:rsid w:val="00A21101"/>
    <w:rsid w:val="00A44E8F"/>
    <w:rsid w:val="00A52FD7"/>
    <w:rsid w:val="00A72977"/>
    <w:rsid w:val="00A76430"/>
    <w:rsid w:val="00A82C11"/>
    <w:rsid w:val="00A82D26"/>
    <w:rsid w:val="00A8559D"/>
    <w:rsid w:val="00A927BE"/>
    <w:rsid w:val="00AA4784"/>
    <w:rsid w:val="00AB448E"/>
    <w:rsid w:val="00AB752B"/>
    <w:rsid w:val="00AC4076"/>
    <w:rsid w:val="00AE0205"/>
    <w:rsid w:val="00AE197C"/>
    <w:rsid w:val="00AE28BA"/>
    <w:rsid w:val="00AE2F25"/>
    <w:rsid w:val="00AE4CAD"/>
    <w:rsid w:val="00AE4CBE"/>
    <w:rsid w:val="00AF07A0"/>
    <w:rsid w:val="00AF47D0"/>
    <w:rsid w:val="00AF68AC"/>
    <w:rsid w:val="00B04CE9"/>
    <w:rsid w:val="00B23F27"/>
    <w:rsid w:val="00B445C6"/>
    <w:rsid w:val="00B47A03"/>
    <w:rsid w:val="00B56BA1"/>
    <w:rsid w:val="00B60BB3"/>
    <w:rsid w:val="00B73C9D"/>
    <w:rsid w:val="00B8418B"/>
    <w:rsid w:val="00B84217"/>
    <w:rsid w:val="00B84A31"/>
    <w:rsid w:val="00BA158C"/>
    <w:rsid w:val="00BA4CE3"/>
    <w:rsid w:val="00BB07D8"/>
    <w:rsid w:val="00BD4E0C"/>
    <w:rsid w:val="00BD7B88"/>
    <w:rsid w:val="00BE2AB7"/>
    <w:rsid w:val="00C149D8"/>
    <w:rsid w:val="00C5129B"/>
    <w:rsid w:val="00C525E1"/>
    <w:rsid w:val="00C53BEB"/>
    <w:rsid w:val="00C66BDC"/>
    <w:rsid w:val="00C750BE"/>
    <w:rsid w:val="00C83F9B"/>
    <w:rsid w:val="00C928AE"/>
    <w:rsid w:val="00CA1391"/>
    <w:rsid w:val="00CA153B"/>
    <w:rsid w:val="00CA5E6B"/>
    <w:rsid w:val="00CB3C59"/>
    <w:rsid w:val="00CC37FA"/>
    <w:rsid w:val="00CD0FD4"/>
    <w:rsid w:val="00CF1159"/>
    <w:rsid w:val="00CF1D79"/>
    <w:rsid w:val="00CF5E6B"/>
    <w:rsid w:val="00CF7385"/>
    <w:rsid w:val="00D03350"/>
    <w:rsid w:val="00D117FC"/>
    <w:rsid w:val="00D121E2"/>
    <w:rsid w:val="00D231B4"/>
    <w:rsid w:val="00D322E2"/>
    <w:rsid w:val="00D3260E"/>
    <w:rsid w:val="00D3402E"/>
    <w:rsid w:val="00D36C35"/>
    <w:rsid w:val="00D46F80"/>
    <w:rsid w:val="00D50D78"/>
    <w:rsid w:val="00D51B65"/>
    <w:rsid w:val="00D6131C"/>
    <w:rsid w:val="00D7292B"/>
    <w:rsid w:val="00D92A0F"/>
    <w:rsid w:val="00D944B3"/>
    <w:rsid w:val="00D95358"/>
    <w:rsid w:val="00DA14A9"/>
    <w:rsid w:val="00DA424C"/>
    <w:rsid w:val="00DC63B7"/>
    <w:rsid w:val="00DE02CC"/>
    <w:rsid w:val="00DE43BD"/>
    <w:rsid w:val="00DF054E"/>
    <w:rsid w:val="00E02B0A"/>
    <w:rsid w:val="00E101E2"/>
    <w:rsid w:val="00E24F89"/>
    <w:rsid w:val="00E377FB"/>
    <w:rsid w:val="00E44145"/>
    <w:rsid w:val="00E50607"/>
    <w:rsid w:val="00E51CBE"/>
    <w:rsid w:val="00E60566"/>
    <w:rsid w:val="00E61FAA"/>
    <w:rsid w:val="00E6399A"/>
    <w:rsid w:val="00E710F8"/>
    <w:rsid w:val="00E74936"/>
    <w:rsid w:val="00E749F4"/>
    <w:rsid w:val="00E864DF"/>
    <w:rsid w:val="00E86AD1"/>
    <w:rsid w:val="00E92ECD"/>
    <w:rsid w:val="00EC321B"/>
    <w:rsid w:val="00EC53F0"/>
    <w:rsid w:val="00EC67CE"/>
    <w:rsid w:val="00EE3DA8"/>
    <w:rsid w:val="00EE48FE"/>
    <w:rsid w:val="00EF4901"/>
    <w:rsid w:val="00F01102"/>
    <w:rsid w:val="00F02023"/>
    <w:rsid w:val="00F020F7"/>
    <w:rsid w:val="00F063E2"/>
    <w:rsid w:val="00F1273C"/>
    <w:rsid w:val="00F2245A"/>
    <w:rsid w:val="00F23388"/>
    <w:rsid w:val="00F36CB8"/>
    <w:rsid w:val="00F4011C"/>
    <w:rsid w:val="00F47193"/>
    <w:rsid w:val="00F504C5"/>
    <w:rsid w:val="00F62D2E"/>
    <w:rsid w:val="00F64135"/>
    <w:rsid w:val="00F8185E"/>
    <w:rsid w:val="00F91C57"/>
    <w:rsid w:val="00F9717B"/>
    <w:rsid w:val="00F973BA"/>
    <w:rsid w:val="00FA70C7"/>
    <w:rsid w:val="00FB2B6D"/>
    <w:rsid w:val="00FC3EB6"/>
    <w:rsid w:val="00FD288C"/>
    <w:rsid w:val="00FD29E2"/>
    <w:rsid w:val="00FD5A8B"/>
    <w:rsid w:val="00FE2D81"/>
    <w:rsid w:val="00FE6C72"/>
    <w:rsid w:val="00FF1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4247"/>
  <w14:defaultImageDpi w14:val="32767"/>
  <w15:chartTrackingRefBased/>
  <w15:docId w15:val="{7AD7B88A-176E-544F-9EAF-4302EF88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3DA8"/>
    <w:pPr>
      <w:spacing w:after="160"/>
    </w:pPr>
    <w:rPr>
      <w:sz w:val="22"/>
    </w:rPr>
  </w:style>
  <w:style w:type="paragraph" w:styleId="Heading1">
    <w:name w:val="heading 1"/>
    <w:basedOn w:val="Normal"/>
    <w:next w:val="Normal"/>
    <w:link w:val="Heading1Char"/>
    <w:uiPriority w:val="9"/>
    <w:qFormat/>
    <w:rsid w:val="00D322E2"/>
    <w:pPr>
      <w:keepNext/>
      <w:keepLines/>
      <w:pageBreakBefore/>
      <w:numPr>
        <w:numId w:val="14"/>
      </w:numPr>
      <w:spacing w:before="24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FA4"/>
    <w:pPr>
      <w:keepNext/>
      <w:keepLines/>
      <w:numPr>
        <w:ilvl w:val="1"/>
        <w:numId w:val="14"/>
      </w:numPr>
      <w:spacing w:before="40" w:after="180"/>
      <w:outlineLvl w:val="1"/>
    </w:pPr>
    <w:rPr>
      <w:rFonts w:asciiTheme="majorHAnsi" w:eastAsiaTheme="majorEastAsia" w:hAnsiTheme="majorHAnsi" w:cs="Times New Roman (Headings CS)"/>
      <w:color w:val="2F5496" w:themeColor="accent1" w:themeShade="BF"/>
      <w:sz w:val="26"/>
      <w:szCs w:val="26"/>
    </w:rPr>
  </w:style>
  <w:style w:type="paragraph" w:styleId="Heading3">
    <w:name w:val="heading 3"/>
    <w:basedOn w:val="Normal"/>
    <w:next w:val="Normal"/>
    <w:link w:val="Heading3Char"/>
    <w:uiPriority w:val="9"/>
    <w:unhideWhenUsed/>
    <w:qFormat/>
    <w:rsid w:val="00311FA4"/>
    <w:pPr>
      <w:keepNext/>
      <w:keepLines/>
      <w:numPr>
        <w:ilvl w:val="2"/>
        <w:numId w:val="14"/>
      </w:numPr>
      <w:spacing w:before="40" w:after="18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F68C8"/>
    <w:pPr>
      <w:keepNext/>
      <w:keepLines/>
      <w:numPr>
        <w:ilvl w:val="3"/>
        <w:numId w:val="14"/>
      </w:numPr>
      <w:spacing w:before="40" w:after="18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1FA4"/>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1FA4"/>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1FA4"/>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1FA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1FA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48E"/>
    <w:rPr>
      <w:rFonts w:asciiTheme="majorHAnsi" w:eastAsiaTheme="majorEastAsia" w:hAnsiTheme="majorHAnsi" w:cs="Times New Roman (Headings CS)"/>
      <w:color w:val="2F5496" w:themeColor="accent1" w:themeShade="BF"/>
      <w:sz w:val="26"/>
      <w:szCs w:val="26"/>
    </w:rPr>
  </w:style>
  <w:style w:type="character" w:customStyle="1" w:styleId="Heading3Char">
    <w:name w:val="Heading 3 Char"/>
    <w:basedOn w:val="DefaultParagraphFont"/>
    <w:link w:val="Heading3"/>
    <w:uiPriority w:val="9"/>
    <w:rsid w:val="00311FA4"/>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3F68C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322E2"/>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508A2"/>
    <w:rPr>
      <w:i/>
      <w:iCs/>
      <w:color w:val="404040" w:themeColor="text1" w:themeTint="BF"/>
    </w:rPr>
  </w:style>
  <w:style w:type="paragraph" w:styleId="ListParagraph">
    <w:name w:val="List Paragraph"/>
    <w:basedOn w:val="Normal"/>
    <w:uiPriority w:val="34"/>
    <w:qFormat/>
    <w:rsid w:val="00FB2B6D"/>
    <w:pPr>
      <w:spacing w:before="180" w:after="180"/>
      <w:ind w:left="720" w:right="798"/>
      <w:contextualSpacing/>
    </w:pPr>
    <w:rPr>
      <w:rFonts w:asciiTheme="majorHAnsi" w:hAnsiTheme="majorHAnsi"/>
      <w:i/>
      <w:color w:val="3B3838" w:themeColor="background2" w:themeShade="40"/>
      <w:sz w:val="20"/>
    </w:rPr>
  </w:style>
  <w:style w:type="paragraph" w:styleId="BlockText">
    <w:name w:val="Block Text"/>
    <w:basedOn w:val="Normal"/>
    <w:uiPriority w:val="99"/>
    <w:unhideWhenUsed/>
    <w:rsid w:val="00D117FC"/>
    <w:pPr>
      <w:keepLines/>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1" w:right="1151"/>
    </w:pPr>
    <w:rPr>
      <w:rFonts w:eastAsiaTheme="minorEastAsia"/>
      <w:i/>
      <w:iCs/>
      <w:color w:val="4472C4" w:themeColor="accent1"/>
    </w:rPr>
  </w:style>
  <w:style w:type="paragraph" w:styleId="BodyText">
    <w:name w:val="Body Text"/>
    <w:basedOn w:val="Normal"/>
    <w:link w:val="BodyTextChar"/>
    <w:uiPriority w:val="99"/>
    <w:unhideWhenUsed/>
    <w:rsid w:val="002E5BE6"/>
  </w:style>
  <w:style w:type="character" w:customStyle="1" w:styleId="BodyTextChar">
    <w:name w:val="Body Text Char"/>
    <w:basedOn w:val="DefaultParagraphFont"/>
    <w:link w:val="BodyText"/>
    <w:uiPriority w:val="99"/>
    <w:rsid w:val="002E5BE6"/>
  </w:style>
  <w:style w:type="paragraph" w:styleId="Quote">
    <w:name w:val="Quote"/>
    <w:basedOn w:val="Normal"/>
    <w:next w:val="Normal"/>
    <w:link w:val="QuoteChar"/>
    <w:uiPriority w:val="29"/>
    <w:qFormat/>
    <w:rsid w:val="0059358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93586"/>
    <w:rPr>
      <w:i/>
      <w:iCs/>
      <w:color w:val="404040" w:themeColor="text1" w:themeTint="BF"/>
      <w:sz w:val="22"/>
    </w:rPr>
  </w:style>
  <w:style w:type="paragraph" w:styleId="BodyTextIndent">
    <w:name w:val="Body Text Indent"/>
    <w:basedOn w:val="Normal"/>
    <w:link w:val="BodyTextIndentChar"/>
    <w:uiPriority w:val="99"/>
    <w:semiHidden/>
    <w:unhideWhenUsed/>
    <w:rsid w:val="0072303A"/>
    <w:pPr>
      <w:ind w:left="283"/>
    </w:pPr>
  </w:style>
  <w:style w:type="character" w:customStyle="1" w:styleId="BodyTextIndentChar">
    <w:name w:val="Body Text Indent Char"/>
    <w:basedOn w:val="DefaultParagraphFont"/>
    <w:link w:val="BodyTextIndent"/>
    <w:uiPriority w:val="99"/>
    <w:semiHidden/>
    <w:rsid w:val="0072303A"/>
    <w:rPr>
      <w:sz w:val="22"/>
    </w:rPr>
  </w:style>
  <w:style w:type="paragraph" w:styleId="BodyTextFirstIndent2">
    <w:name w:val="Body Text First Indent 2"/>
    <w:basedOn w:val="BodyTextIndent"/>
    <w:link w:val="BodyTextFirstIndent2Char"/>
    <w:uiPriority w:val="99"/>
    <w:unhideWhenUsed/>
    <w:rsid w:val="0072303A"/>
    <w:pPr>
      <w:ind w:left="360" w:firstLine="360"/>
    </w:pPr>
  </w:style>
  <w:style w:type="character" w:customStyle="1" w:styleId="BodyTextFirstIndent2Char">
    <w:name w:val="Body Text First Indent 2 Char"/>
    <w:basedOn w:val="BodyTextIndentChar"/>
    <w:link w:val="BodyTextFirstIndent2"/>
    <w:uiPriority w:val="99"/>
    <w:rsid w:val="0072303A"/>
    <w:rPr>
      <w:sz w:val="22"/>
    </w:rPr>
  </w:style>
  <w:style w:type="paragraph" w:styleId="Caption">
    <w:name w:val="caption"/>
    <w:basedOn w:val="Normal"/>
    <w:next w:val="Normal"/>
    <w:uiPriority w:val="35"/>
    <w:unhideWhenUsed/>
    <w:qFormat/>
    <w:rsid w:val="007467B6"/>
    <w:pPr>
      <w:spacing w:after="200"/>
    </w:pPr>
    <w:rPr>
      <w:i/>
      <w:iCs/>
      <w:color w:val="44546A" w:themeColor="text2"/>
      <w:sz w:val="18"/>
      <w:szCs w:val="18"/>
    </w:rPr>
  </w:style>
  <w:style w:type="paragraph" w:styleId="Title">
    <w:name w:val="Title"/>
    <w:basedOn w:val="Normal"/>
    <w:next w:val="Normal"/>
    <w:link w:val="TitleChar"/>
    <w:uiPriority w:val="10"/>
    <w:qFormat/>
    <w:rsid w:val="00354A65"/>
    <w:pPr>
      <w:spacing w:after="0"/>
      <w:contextualSpacing/>
      <w:jc w:val="center"/>
    </w:pPr>
    <w:rPr>
      <w:rFonts w:eastAsiaTheme="majorEastAsia" w:cstheme="minorHAnsi"/>
      <w:color w:val="2E74B5" w:themeColor="accent5" w:themeShade="BF"/>
      <w:spacing w:val="-10"/>
      <w:kern w:val="28"/>
      <w:sz w:val="48"/>
      <w:szCs w:val="56"/>
    </w:rPr>
  </w:style>
  <w:style w:type="character" w:customStyle="1" w:styleId="TitleChar">
    <w:name w:val="Title Char"/>
    <w:basedOn w:val="DefaultParagraphFont"/>
    <w:link w:val="Title"/>
    <w:uiPriority w:val="10"/>
    <w:rsid w:val="00354A65"/>
    <w:rPr>
      <w:rFonts w:eastAsiaTheme="majorEastAsia" w:cstheme="minorHAnsi"/>
      <w:color w:val="2E74B5" w:themeColor="accent5" w:themeShade="BF"/>
      <w:spacing w:val="-10"/>
      <w:kern w:val="28"/>
      <w:sz w:val="48"/>
      <w:szCs w:val="56"/>
    </w:rPr>
  </w:style>
  <w:style w:type="paragraph" w:styleId="Header">
    <w:name w:val="header"/>
    <w:basedOn w:val="Normal"/>
    <w:link w:val="HeaderChar"/>
    <w:semiHidden/>
    <w:rsid w:val="003C0E6F"/>
    <w:pPr>
      <w:tabs>
        <w:tab w:val="center" w:pos="4320"/>
        <w:tab w:val="right" w:pos="8640"/>
      </w:tabs>
      <w:overflowPunct w:val="0"/>
      <w:autoSpaceDE w:val="0"/>
      <w:autoSpaceDN w:val="0"/>
      <w:adjustRightInd w:val="0"/>
      <w:spacing w:line="276" w:lineRule="auto"/>
      <w:textAlignment w:val="baseline"/>
    </w:pPr>
    <w:rPr>
      <w:rFonts w:ascii="Times New Roman" w:eastAsia="Times New Roman" w:hAnsi="Times New Roman" w:cs="Times New Roman"/>
      <w:szCs w:val="20"/>
      <w:lang w:val="en-US"/>
    </w:rPr>
  </w:style>
  <w:style w:type="character" w:customStyle="1" w:styleId="HeaderChar">
    <w:name w:val="Header Char"/>
    <w:basedOn w:val="DefaultParagraphFont"/>
    <w:link w:val="Header"/>
    <w:semiHidden/>
    <w:rsid w:val="003C0E6F"/>
    <w:rPr>
      <w:rFonts w:ascii="Times New Roman" w:eastAsia="Times New Roman" w:hAnsi="Times New Roman" w:cs="Times New Roman"/>
      <w:sz w:val="22"/>
      <w:szCs w:val="20"/>
      <w:lang w:val="en-US"/>
    </w:rPr>
  </w:style>
  <w:style w:type="character" w:styleId="Hyperlink">
    <w:name w:val="Hyperlink"/>
    <w:basedOn w:val="DefaultParagraphFont"/>
    <w:uiPriority w:val="99"/>
    <w:unhideWhenUsed/>
    <w:rsid w:val="009441A9"/>
    <w:rPr>
      <w:color w:val="0563C1" w:themeColor="hyperlink"/>
      <w:u w:val="single"/>
    </w:rPr>
  </w:style>
  <w:style w:type="character" w:styleId="UnresolvedMention">
    <w:name w:val="Unresolved Mention"/>
    <w:basedOn w:val="DefaultParagraphFont"/>
    <w:uiPriority w:val="99"/>
    <w:rsid w:val="009441A9"/>
    <w:rPr>
      <w:color w:val="808080"/>
      <w:shd w:val="clear" w:color="auto" w:fill="E6E6E6"/>
    </w:rPr>
  </w:style>
  <w:style w:type="character" w:styleId="FollowedHyperlink">
    <w:name w:val="FollowedHyperlink"/>
    <w:basedOn w:val="DefaultParagraphFont"/>
    <w:uiPriority w:val="99"/>
    <w:semiHidden/>
    <w:unhideWhenUsed/>
    <w:rsid w:val="00EC53F0"/>
    <w:rPr>
      <w:color w:val="954F72" w:themeColor="followedHyperlink"/>
      <w:u w:val="single"/>
    </w:rPr>
  </w:style>
  <w:style w:type="paragraph" w:styleId="FootnoteText">
    <w:name w:val="footnote text"/>
    <w:basedOn w:val="Normal"/>
    <w:link w:val="FootnoteTextChar"/>
    <w:uiPriority w:val="99"/>
    <w:unhideWhenUsed/>
    <w:rsid w:val="00717EC7"/>
    <w:pPr>
      <w:overflowPunct w:val="0"/>
      <w:autoSpaceDE w:val="0"/>
      <w:autoSpaceDN w:val="0"/>
      <w:adjustRightInd w:val="0"/>
      <w:spacing w:line="276" w:lineRule="auto"/>
      <w:textAlignment w:val="baseline"/>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717EC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17EC7"/>
    <w:rPr>
      <w:vertAlign w:val="superscript"/>
    </w:rPr>
  </w:style>
  <w:style w:type="paragraph" w:styleId="TOC4">
    <w:name w:val="toc 4"/>
    <w:basedOn w:val="Normal"/>
    <w:next w:val="Normal"/>
    <w:semiHidden/>
    <w:rsid w:val="00F91C57"/>
    <w:pPr>
      <w:overflowPunct w:val="0"/>
      <w:autoSpaceDE w:val="0"/>
      <w:autoSpaceDN w:val="0"/>
      <w:adjustRightInd w:val="0"/>
      <w:spacing w:line="276" w:lineRule="auto"/>
      <w:ind w:left="440"/>
      <w:textAlignment w:val="baseline"/>
    </w:pPr>
    <w:rPr>
      <w:rFonts w:eastAsia="Times New Roman" w:cstheme="minorHAnsi"/>
      <w:sz w:val="20"/>
      <w:szCs w:val="20"/>
      <w:lang w:val="en-US"/>
    </w:rPr>
  </w:style>
  <w:style w:type="table" w:styleId="TableGrid">
    <w:name w:val="Table Grid"/>
    <w:basedOn w:val="TableNormal"/>
    <w:uiPriority w:val="39"/>
    <w:rsid w:val="0033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11FA4"/>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311FA4"/>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311FA4"/>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311F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1FA4"/>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D95358"/>
    <w:pPr>
      <w:tabs>
        <w:tab w:val="center" w:pos="4513"/>
        <w:tab w:val="right" w:pos="9026"/>
      </w:tabs>
      <w:spacing w:after="0"/>
    </w:pPr>
  </w:style>
  <w:style w:type="character" w:customStyle="1" w:styleId="FooterChar">
    <w:name w:val="Footer Char"/>
    <w:basedOn w:val="DefaultParagraphFont"/>
    <w:link w:val="Footer"/>
    <w:uiPriority w:val="99"/>
    <w:rsid w:val="00D95358"/>
    <w:rPr>
      <w:sz w:val="22"/>
    </w:rPr>
  </w:style>
  <w:style w:type="character" w:styleId="PageNumber">
    <w:name w:val="page number"/>
    <w:basedOn w:val="DefaultParagraphFont"/>
    <w:uiPriority w:val="99"/>
    <w:semiHidden/>
    <w:unhideWhenUsed/>
    <w:rsid w:val="00D95358"/>
  </w:style>
  <w:style w:type="paragraph" w:styleId="IntenseQuote">
    <w:name w:val="Intense Quote"/>
    <w:basedOn w:val="Normal"/>
    <w:next w:val="Normal"/>
    <w:link w:val="IntenseQuoteChar"/>
    <w:uiPriority w:val="30"/>
    <w:qFormat/>
    <w:rsid w:val="00485E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5EDD"/>
    <w:rPr>
      <w:i/>
      <w:iCs/>
      <w:color w:val="4472C4"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531127">
      <w:bodyDiv w:val="1"/>
      <w:marLeft w:val="0"/>
      <w:marRight w:val="0"/>
      <w:marTop w:val="0"/>
      <w:marBottom w:val="0"/>
      <w:divBdr>
        <w:top w:val="none" w:sz="0" w:space="0" w:color="auto"/>
        <w:left w:val="none" w:sz="0" w:space="0" w:color="auto"/>
        <w:bottom w:val="none" w:sz="0" w:space="0" w:color="auto"/>
        <w:right w:val="none" w:sz="0" w:space="0" w:color="auto"/>
      </w:divBdr>
    </w:div>
    <w:div w:id="18031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fd.org/our-work/method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idaps.walker.ac.uk:8080/EFD_v2/m/SignI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4585C-352D-6A40-BD0F-C8F9D782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clegg</dc:creator>
  <cp:keywords/>
  <dc:description/>
  <cp:lastModifiedBy>dai clegg</cp:lastModifiedBy>
  <cp:revision>6</cp:revision>
  <cp:lastPrinted>2018-07-29T11:05:00Z</cp:lastPrinted>
  <dcterms:created xsi:type="dcterms:W3CDTF">2019-04-16T11:10:00Z</dcterms:created>
  <dcterms:modified xsi:type="dcterms:W3CDTF">2019-04-16T11:28:00Z</dcterms:modified>
</cp:coreProperties>
</file>